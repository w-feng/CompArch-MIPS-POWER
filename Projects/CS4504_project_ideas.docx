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0BC8" w14:textId="3700CB9D" w:rsidR="00F27F9D" w:rsidRPr="00A80804" w:rsidRDefault="00A80804" w:rsidP="00A80804">
      <w:pPr>
        <w:pStyle w:val="Style-1"/>
        <w:tabs>
          <w:tab w:val="right" w:pos="9900"/>
        </w:tabs>
        <w:spacing w:line="276" w:lineRule="auto"/>
        <w:rPr>
          <w:rFonts w:ascii="Arial" w:eastAsia="Arial" w:hAnsi="Arial" w:cs="Arial"/>
          <w:b/>
          <w:bCs/>
          <w:color w:val="000000"/>
          <w:sz w:val="28"/>
          <w:szCs w:val="32"/>
        </w:rPr>
      </w:pPr>
      <w:bookmarkStart w:id="0" w:name="OLE_LINK1"/>
      <w:bookmarkStart w:id="1" w:name="OLE_LINK2"/>
      <w:bookmarkStart w:id="2" w:name="OLE_LINK3"/>
      <w:bookmarkStart w:id="3" w:name="OLE_LINK4"/>
      <w:r w:rsidRPr="00A80804">
        <w:rPr>
          <w:rFonts w:ascii="Arial" w:eastAsia="Arial" w:hAnsi="Arial" w:cs="Arial"/>
          <w:b/>
          <w:bCs/>
          <w:color w:val="000000"/>
          <w:sz w:val="28"/>
          <w:szCs w:val="32"/>
        </w:rPr>
        <w:t>Template for</w:t>
      </w:r>
      <w:r w:rsidR="00A534CD" w:rsidRPr="00A80804">
        <w:rPr>
          <w:rFonts w:ascii="Arial" w:eastAsia="Arial" w:hAnsi="Arial" w:cs="Arial"/>
          <w:b/>
          <w:bCs/>
          <w:color w:val="000000"/>
          <w:sz w:val="28"/>
          <w:szCs w:val="32"/>
        </w:rPr>
        <w:t xml:space="preserve"> </w:t>
      </w:r>
      <w:r w:rsidRPr="00A80804">
        <w:rPr>
          <w:rFonts w:ascii="Arial" w:eastAsia="Arial" w:hAnsi="Arial" w:cs="Arial"/>
          <w:b/>
          <w:bCs/>
          <w:color w:val="000000"/>
          <w:sz w:val="28"/>
          <w:szCs w:val="32"/>
        </w:rPr>
        <w:t xml:space="preserve">Project </w:t>
      </w:r>
      <w:r w:rsidR="002D547B" w:rsidRPr="00A80804">
        <w:rPr>
          <w:rFonts w:ascii="Arial" w:eastAsia="Arial" w:hAnsi="Arial" w:cs="Arial"/>
          <w:b/>
          <w:bCs/>
          <w:color w:val="000000"/>
          <w:sz w:val="28"/>
          <w:szCs w:val="32"/>
        </w:rPr>
        <w:t>Proposal</w:t>
      </w:r>
      <w:r w:rsidRPr="00A80804">
        <w:rPr>
          <w:rFonts w:ascii="Arial" w:eastAsia="Arial" w:hAnsi="Arial" w:cs="Arial"/>
          <w:b/>
          <w:bCs/>
          <w:color w:val="000000"/>
          <w:sz w:val="28"/>
          <w:szCs w:val="32"/>
        </w:rPr>
        <w:tab/>
      </w:r>
      <w:r w:rsidRPr="00A80804">
        <w:rPr>
          <w:rFonts w:ascii="Arial" w:eastAsia="Arial" w:hAnsi="Arial" w:cs="Arial"/>
          <w:color w:val="808080" w:themeColor="background1" w:themeShade="80"/>
          <w:sz w:val="21"/>
          <w:szCs w:val="22"/>
        </w:rPr>
        <w:t xml:space="preserve">CS/ECE </w:t>
      </w:r>
      <w:ins w:id="4" w:author="Gondhalekar, Atharva" w:date="2022-08-18T07:25:00Z">
        <w:r w:rsidR="00913573">
          <w:rPr>
            <w:rFonts w:ascii="Arial" w:eastAsia="Arial" w:hAnsi="Arial" w:cs="Arial"/>
            <w:color w:val="808080" w:themeColor="background1" w:themeShade="80"/>
            <w:sz w:val="21"/>
            <w:szCs w:val="22"/>
          </w:rPr>
          <w:t>4</w:t>
        </w:r>
      </w:ins>
      <w:del w:id="5" w:author="Gondhalekar, Atharva" w:date="2022-08-18T07:25:00Z">
        <w:r w:rsidRPr="00A80804" w:rsidDel="00913573">
          <w:rPr>
            <w:rFonts w:ascii="Arial" w:eastAsia="Arial" w:hAnsi="Arial" w:cs="Arial"/>
            <w:color w:val="808080" w:themeColor="background1" w:themeShade="80"/>
            <w:sz w:val="21"/>
            <w:szCs w:val="22"/>
          </w:rPr>
          <w:delText>5</w:delText>
        </w:r>
      </w:del>
      <w:r w:rsidRPr="00A80804">
        <w:rPr>
          <w:rFonts w:ascii="Arial" w:eastAsia="Arial" w:hAnsi="Arial" w:cs="Arial"/>
          <w:color w:val="808080" w:themeColor="background1" w:themeShade="80"/>
          <w:sz w:val="21"/>
          <w:szCs w:val="22"/>
        </w:rPr>
        <w:t>504: Computer Architecture (W. Feng)</w:t>
      </w:r>
    </w:p>
    <w:p w14:paraId="3BF33DAD" w14:textId="77777777" w:rsidR="00ED1887" w:rsidRDefault="00ED1887" w:rsidP="00ED1887">
      <w:pPr>
        <w:pStyle w:val="ListStyle"/>
        <w:pBdr>
          <w:bottom w:val="single" w:sz="6" w:space="1" w:color="auto"/>
        </w:pBdr>
        <w:spacing w:before="120" w:after="120" w:line="276" w:lineRule="auto"/>
        <w:rPr>
          <w:rFonts w:ascii="Arial" w:eastAsia="Arial" w:hAnsi="Arial" w:cs="Arial"/>
          <w:color w:val="000000"/>
          <w:sz w:val="22"/>
          <w:szCs w:val="22"/>
        </w:rPr>
      </w:pPr>
    </w:p>
    <w:p w14:paraId="3258B2B4" w14:textId="7B239B45" w:rsidR="005B2C3B" w:rsidRDefault="00A80804" w:rsidP="00F52CF0">
      <w:pPr>
        <w:pStyle w:val="ListStyle"/>
        <w:spacing w:before="360" w:after="120" w:line="276" w:lineRule="auto"/>
        <w:rPr>
          <w:rFonts w:ascii="Arial" w:eastAsia="Arial" w:hAnsi="Arial" w:cs="Arial"/>
          <w:color w:val="000000"/>
          <w:sz w:val="22"/>
          <w:szCs w:val="22"/>
        </w:rPr>
      </w:pPr>
      <w:r>
        <w:rPr>
          <w:rFonts w:ascii="Arial" w:eastAsia="Arial" w:hAnsi="Arial" w:cs="Arial"/>
          <w:color w:val="000000"/>
          <w:sz w:val="22"/>
          <w:szCs w:val="22"/>
        </w:rPr>
        <w:t xml:space="preserve">At the </w:t>
      </w:r>
      <w:r w:rsidR="004E0196">
        <w:rPr>
          <w:rFonts w:ascii="Arial" w:eastAsia="Arial" w:hAnsi="Arial" w:cs="Arial"/>
          <w:color w:val="000000"/>
          <w:sz w:val="22"/>
          <w:szCs w:val="22"/>
        </w:rPr>
        <w:t>end of this write-up,</w:t>
      </w:r>
      <w:r w:rsidR="007E3E38" w:rsidRPr="007E3E38">
        <w:rPr>
          <w:rFonts w:ascii="Arial" w:eastAsia="Arial" w:hAnsi="Arial" w:cs="Arial"/>
          <w:color w:val="000000"/>
          <w:sz w:val="22"/>
          <w:szCs w:val="22"/>
        </w:rPr>
        <w:t xml:space="preserve"> you will find a list of </w:t>
      </w:r>
      <w:r w:rsidR="004E0196">
        <w:rPr>
          <w:rFonts w:ascii="Arial" w:eastAsia="Arial" w:hAnsi="Arial" w:cs="Arial"/>
          <w:color w:val="000000"/>
          <w:sz w:val="22"/>
          <w:szCs w:val="22"/>
        </w:rPr>
        <w:t>sample ideas for</w:t>
      </w:r>
      <w:r w:rsidR="007E3E38" w:rsidRPr="007E3E38">
        <w:rPr>
          <w:rFonts w:ascii="Arial" w:eastAsia="Arial" w:hAnsi="Arial" w:cs="Arial"/>
          <w:color w:val="000000"/>
          <w:sz w:val="22"/>
          <w:szCs w:val="22"/>
        </w:rPr>
        <w:t xml:space="preserve"> final projects for C</w:t>
      </w:r>
      <w:r w:rsidR="005B2C3B">
        <w:rPr>
          <w:rFonts w:ascii="Arial" w:eastAsia="Arial" w:hAnsi="Arial" w:cs="Arial"/>
          <w:color w:val="000000"/>
          <w:sz w:val="22"/>
          <w:szCs w:val="22"/>
        </w:rPr>
        <w:t>S/ECE 5504</w:t>
      </w:r>
      <w:r w:rsidR="004E0196">
        <w:rPr>
          <w:rFonts w:ascii="Arial" w:eastAsia="Arial" w:hAnsi="Arial" w:cs="Arial"/>
          <w:color w:val="000000"/>
          <w:sz w:val="22"/>
          <w:szCs w:val="22"/>
        </w:rPr>
        <w:t xml:space="preserve">: Computer Architecture. </w:t>
      </w:r>
      <w:r w:rsidR="009D04D7">
        <w:rPr>
          <w:rFonts w:ascii="Arial" w:eastAsia="Arial" w:hAnsi="Arial" w:cs="Arial"/>
          <w:color w:val="000000"/>
          <w:sz w:val="22"/>
          <w:szCs w:val="22"/>
        </w:rPr>
        <w:t>Whether</w:t>
      </w:r>
      <w:r w:rsidR="007E3E38" w:rsidRPr="007E3E38">
        <w:rPr>
          <w:rFonts w:ascii="Arial" w:eastAsia="Arial" w:hAnsi="Arial" w:cs="Arial"/>
          <w:color w:val="000000"/>
          <w:sz w:val="22"/>
          <w:szCs w:val="22"/>
        </w:rPr>
        <w:t xml:space="preserve"> you choose one of the </w:t>
      </w:r>
      <w:r w:rsidR="009D04D7">
        <w:rPr>
          <w:rFonts w:ascii="Arial" w:eastAsia="Arial" w:hAnsi="Arial" w:cs="Arial"/>
          <w:color w:val="000000"/>
          <w:sz w:val="22"/>
          <w:szCs w:val="22"/>
        </w:rPr>
        <w:t>project ideas</w:t>
      </w:r>
      <w:r w:rsidR="007E3E38" w:rsidRPr="007E3E38">
        <w:rPr>
          <w:rFonts w:ascii="Arial" w:eastAsia="Arial" w:hAnsi="Arial" w:cs="Arial"/>
          <w:color w:val="000000"/>
          <w:sz w:val="22"/>
          <w:szCs w:val="22"/>
        </w:rPr>
        <w:t xml:space="preserve"> </w:t>
      </w:r>
      <w:r w:rsidR="009D04D7">
        <w:rPr>
          <w:rFonts w:ascii="Arial" w:eastAsia="Arial" w:hAnsi="Arial" w:cs="Arial"/>
          <w:color w:val="000000"/>
          <w:sz w:val="22"/>
          <w:szCs w:val="22"/>
        </w:rPr>
        <w:t>or propose a project idea of your own</w:t>
      </w:r>
      <w:r w:rsidR="007E3E38" w:rsidRPr="007E3E38">
        <w:rPr>
          <w:rFonts w:ascii="Arial" w:eastAsia="Arial" w:hAnsi="Arial" w:cs="Arial"/>
          <w:color w:val="000000"/>
          <w:sz w:val="22"/>
          <w:szCs w:val="22"/>
        </w:rPr>
        <w:t xml:space="preserve">, you must flesh out </w:t>
      </w:r>
      <w:r w:rsidR="00FF75D1">
        <w:rPr>
          <w:rFonts w:ascii="Arial" w:eastAsia="Arial" w:hAnsi="Arial" w:cs="Arial"/>
          <w:color w:val="000000"/>
          <w:sz w:val="22"/>
          <w:szCs w:val="22"/>
        </w:rPr>
        <w:t>your</w:t>
      </w:r>
      <w:r w:rsidR="007E3E38" w:rsidRPr="007E3E38">
        <w:rPr>
          <w:rFonts w:ascii="Arial" w:eastAsia="Arial" w:hAnsi="Arial" w:cs="Arial"/>
          <w:color w:val="000000"/>
          <w:sz w:val="22"/>
          <w:szCs w:val="22"/>
        </w:rPr>
        <w:t xml:space="preserve"> project idea into a </w:t>
      </w:r>
      <w:r w:rsidR="002150C6">
        <w:rPr>
          <w:rFonts w:ascii="Arial" w:eastAsia="Arial" w:hAnsi="Arial" w:cs="Arial"/>
          <w:color w:val="000000"/>
          <w:sz w:val="22"/>
          <w:szCs w:val="22"/>
        </w:rPr>
        <w:t xml:space="preserve">modest </w:t>
      </w:r>
      <w:r w:rsidR="007E3E38" w:rsidRPr="007E3E38">
        <w:rPr>
          <w:rFonts w:ascii="Arial" w:eastAsia="Arial" w:hAnsi="Arial" w:cs="Arial"/>
          <w:color w:val="000000"/>
          <w:sz w:val="22"/>
          <w:szCs w:val="22"/>
        </w:rPr>
        <w:t>proposal</w:t>
      </w:r>
      <w:r w:rsidR="005B2C3B">
        <w:rPr>
          <w:rFonts w:ascii="Arial" w:eastAsia="Arial" w:hAnsi="Arial" w:cs="Arial"/>
          <w:color w:val="000000"/>
          <w:sz w:val="22"/>
          <w:szCs w:val="22"/>
        </w:rPr>
        <w:t xml:space="preserve"> write-up</w:t>
      </w:r>
      <w:r w:rsidR="007E3E38" w:rsidRPr="007E3E38">
        <w:rPr>
          <w:rFonts w:ascii="Arial" w:eastAsia="Arial" w:hAnsi="Arial" w:cs="Arial"/>
          <w:color w:val="000000"/>
          <w:sz w:val="22"/>
          <w:szCs w:val="22"/>
        </w:rPr>
        <w:t xml:space="preserve">. </w:t>
      </w:r>
      <w:r w:rsidR="005B2C3B">
        <w:rPr>
          <w:rFonts w:ascii="Arial" w:eastAsia="Arial" w:hAnsi="Arial" w:cs="Arial"/>
          <w:color w:val="000000"/>
          <w:sz w:val="22"/>
          <w:szCs w:val="22"/>
        </w:rPr>
        <w:t>The proposal write-up should consist of the following</w:t>
      </w:r>
      <w:r w:rsidR="00FF75D1">
        <w:rPr>
          <w:rFonts w:ascii="Arial" w:eastAsia="Arial" w:hAnsi="Arial" w:cs="Arial"/>
          <w:color w:val="000000"/>
          <w:sz w:val="22"/>
          <w:szCs w:val="22"/>
        </w:rPr>
        <w:t xml:space="preserve"> and </w:t>
      </w:r>
      <w:r w:rsidR="00FF75D1">
        <w:rPr>
          <w:rFonts w:ascii="Arial" w:eastAsia="Arial" w:hAnsi="Arial" w:cs="Arial"/>
          <w:i/>
          <w:iCs/>
          <w:color w:val="000000"/>
          <w:sz w:val="22"/>
          <w:szCs w:val="22"/>
        </w:rPr>
        <w:t>not</w:t>
      </w:r>
      <w:r w:rsidR="00FF75D1">
        <w:rPr>
          <w:rFonts w:ascii="Arial" w:eastAsia="Arial" w:hAnsi="Arial" w:cs="Arial"/>
          <w:color w:val="000000"/>
          <w:sz w:val="22"/>
          <w:szCs w:val="22"/>
        </w:rPr>
        <w:t xml:space="preserve"> exceed four (4) pages; references may appear on a separate fifth page, if needed</w:t>
      </w:r>
      <w:r w:rsidR="005B2C3B">
        <w:rPr>
          <w:rFonts w:ascii="Arial" w:eastAsia="Arial" w:hAnsi="Arial" w:cs="Arial"/>
          <w:color w:val="000000"/>
          <w:sz w:val="22"/>
          <w:szCs w:val="22"/>
        </w:rPr>
        <w:t>:</w:t>
      </w:r>
    </w:p>
    <w:p w14:paraId="6E5AAF55" w14:textId="77777777" w:rsidR="00B965AF" w:rsidRDefault="005B2C3B" w:rsidP="005B2C3B">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Abstract</w:t>
      </w:r>
    </w:p>
    <w:p w14:paraId="39CF3E9C" w14:textId="78E46DF1" w:rsidR="005B2C3B" w:rsidRDefault="005B2C3B" w:rsidP="00B965AF">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This summarizes what you are proposing along with expected artifacts and/or outcomes</w:t>
      </w:r>
    </w:p>
    <w:p w14:paraId="2F980CF4" w14:textId="77777777" w:rsidR="00B965AF" w:rsidRDefault="005B2C3B" w:rsidP="005B2C3B">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Introduction</w:t>
      </w:r>
    </w:p>
    <w:p w14:paraId="4AD3CE9E" w14:textId="2F86129B" w:rsidR="005B2C3B" w:rsidRDefault="005B2C3B" w:rsidP="00B965AF">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motivates and frames </w:t>
      </w:r>
      <w:r w:rsidR="00B965AF">
        <w:rPr>
          <w:rFonts w:ascii="Arial" w:eastAsia="Arial" w:hAnsi="Arial" w:cs="Arial"/>
          <w:color w:val="000000"/>
          <w:sz w:val="22"/>
          <w:szCs w:val="22"/>
        </w:rPr>
        <w:t>your</w:t>
      </w:r>
      <w:r>
        <w:rPr>
          <w:rFonts w:ascii="Arial" w:eastAsia="Arial" w:hAnsi="Arial" w:cs="Arial"/>
          <w:color w:val="000000"/>
          <w:sz w:val="22"/>
          <w:szCs w:val="22"/>
        </w:rPr>
        <w:t xml:space="preserve"> project proposal. Why is it important to do your proposal from a technical research perspective?</w:t>
      </w:r>
    </w:p>
    <w:p w14:paraId="0A71F7F7" w14:textId="514272F4" w:rsidR="00B965AF" w:rsidRDefault="005B2C3B" w:rsidP="005B2C3B">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Related Work </w:t>
      </w:r>
    </w:p>
    <w:p w14:paraId="24FCDEF0" w14:textId="1FD6CFFB" w:rsidR="005B2C3B" w:rsidRDefault="005B2C3B" w:rsidP="00B965AF">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presents </w:t>
      </w:r>
      <w:r w:rsidR="00B965AF">
        <w:rPr>
          <w:rFonts w:ascii="Arial" w:eastAsia="Arial" w:hAnsi="Arial" w:cs="Arial"/>
          <w:color w:val="000000"/>
          <w:sz w:val="22"/>
          <w:szCs w:val="22"/>
        </w:rPr>
        <w:t xml:space="preserve">research work that has been done and is related to yours. (Make sure to always </w:t>
      </w:r>
      <w:r w:rsidR="00B965AF" w:rsidRPr="00B965AF">
        <w:rPr>
          <w:rFonts w:ascii="Arial" w:eastAsia="Arial" w:hAnsi="Arial" w:cs="Arial"/>
          <w:i/>
          <w:iCs/>
          <w:color w:val="000000"/>
          <w:sz w:val="22"/>
          <w:szCs w:val="22"/>
        </w:rPr>
        <w:t>cite</w:t>
      </w:r>
      <w:r w:rsidR="00B965AF">
        <w:rPr>
          <w:rFonts w:ascii="Arial" w:eastAsia="Arial" w:hAnsi="Arial" w:cs="Arial"/>
          <w:color w:val="000000"/>
          <w:sz w:val="22"/>
          <w:szCs w:val="22"/>
        </w:rPr>
        <w:t xml:space="preserve"> your sources.)</w:t>
      </w:r>
    </w:p>
    <w:p w14:paraId="0EF589BB" w14:textId="2625D7C1" w:rsidR="00B965AF" w:rsidRDefault="00B965AF" w:rsidP="00B965AF">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Proposal</w:t>
      </w:r>
    </w:p>
    <w:p w14:paraId="14D2BF50" w14:textId="7685CC91" w:rsidR="00B965AF" w:rsidRDefault="00B965AF" w:rsidP="00B965AF">
      <w:pPr>
        <w:pStyle w:val="ListStyle"/>
        <w:numPr>
          <w:ilvl w:val="0"/>
          <w:numId w:val="40"/>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w:t>
      </w:r>
      <w:r w:rsidR="007E3A5D">
        <w:rPr>
          <w:rFonts w:ascii="Arial" w:eastAsia="Arial" w:hAnsi="Arial" w:cs="Arial"/>
          <w:color w:val="000000"/>
          <w:sz w:val="22"/>
          <w:szCs w:val="22"/>
        </w:rPr>
        <w:t xml:space="preserve">is </w:t>
      </w:r>
      <w:r>
        <w:rPr>
          <w:rFonts w:ascii="Arial" w:eastAsia="Arial" w:hAnsi="Arial" w:cs="Arial"/>
          <w:color w:val="000000"/>
          <w:sz w:val="22"/>
          <w:szCs w:val="22"/>
        </w:rPr>
        <w:t>where the “meat” of your proposal will be. Articulate what you are proposing in sufficient detail that it can be followed and reproduced.</w:t>
      </w:r>
    </w:p>
    <w:p w14:paraId="33A88BD1" w14:textId="561BDEDD" w:rsidR="007E3A5D" w:rsidRDefault="007E3A5D" w:rsidP="00B965AF">
      <w:pPr>
        <w:pStyle w:val="ListStyle"/>
        <w:numPr>
          <w:ilvl w:val="0"/>
          <w:numId w:val="40"/>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What expectations, if any, do you have with respect to result(s)?</w:t>
      </w:r>
    </w:p>
    <w:p w14:paraId="0D0E7F93" w14:textId="790F3E9A" w:rsidR="007E3A5D" w:rsidRDefault="007E3A5D" w:rsidP="007E3A5D">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Timeline</w:t>
      </w:r>
    </w:p>
    <w:p w14:paraId="58E18F82" w14:textId="7B847E67" w:rsidR="007E3A5D" w:rsidRDefault="007E3A5D" w:rsidP="007E3A5D">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will provide a proposed timeline of milestones. It is </w:t>
      </w:r>
      <w:r w:rsidR="008E42C0">
        <w:rPr>
          <w:rFonts w:ascii="Arial" w:eastAsia="Arial" w:hAnsi="Arial" w:cs="Arial"/>
          <w:color w:val="000000"/>
          <w:sz w:val="22"/>
          <w:szCs w:val="22"/>
        </w:rPr>
        <w:t>highly recommended</w:t>
      </w:r>
      <w:r>
        <w:rPr>
          <w:rFonts w:ascii="Arial" w:eastAsia="Arial" w:hAnsi="Arial" w:cs="Arial"/>
          <w:color w:val="000000"/>
          <w:sz w:val="22"/>
          <w:szCs w:val="22"/>
        </w:rPr>
        <w:t xml:space="preserve"> that you come up with a </w:t>
      </w:r>
      <w:r w:rsidRPr="008E42C0">
        <w:rPr>
          <w:rFonts w:ascii="Arial" w:eastAsia="Arial" w:hAnsi="Arial" w:cs="Arial"/>
          <w:b/>
          <w:bCs/>
          <w:i/>
          <w:iCs/>
          <w:color w:val="000000"/>
          <w:sz w:val="22"/>
          <w:szCs w:val="22"/>
        </w:rPr>
        <w:t>weekly schedule</w:t>
      </w:r>
      <w:r w:rsidR="008E42C0" w:rsidRPr="008E42C0">
        <w:rPr>
          <w:rFonts w:ascii="Arial" w:eastAsia="Arial" w:hAnsi="Arial" w:cs="Arial"/>
          <w:b/>
          <w:bCs/>
          <w:i/>
          <w:iCs/>
          <w:color w:val="000000"/>
          <w:sz w:val="22"/>
          <w:szCs w:val="22"/>
        </w:rPr>
        <w:t xml:space="preserve"> of milestones</w:t>
      </w:r>
      <w:r w:rsidR="008E42C0">
        <w:rPr>
          <w:rFonts w:ascii="Arial" w:eastAsia="Arial" w:hAnsi="Arial" w:cs="Arial"/>
          <w:color w:val="000000"/>
          <w:sz w:val="22"/>
          <w:szCs w:val="22"/>
        </w:rPr>
        <w:t xml:space="preserve">, while also making sure to leave sufficient time to transform your proposal write-up into a final project research paper. </w:t>
      </w:r>
    </w:p>
    <w:p w14:paraId="24F21EB2" w14:textId="3C2B837B" w:rsidR="00FF75D1" w:rsidRDefault="00FF75D1" w:rsidP="00FF75D1">
      <w:pPr>
        <w:pStyle w:val="ListStyle"/>
        <w:numPr>
          <w:ilvl w:val="0"/>
          <w:numId w:val="39"/>
        </w:numPr>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References</w:t>
      </w:r>
    </w:p>
    <w:p w14:paraId="6C5FE0B8" w14:textId="11B6717C" w:rsidR="00FF75D1" w:rsidRDefault="00FF75D1" w:rsidP="00FF75D1">
      <w:pPr>
        <w:pStyle w:val="ListStyle"/>
        <w:numPr>
          <w:ilvl w:val="1"/>
          <w:numId w:val="39"/>
        </w:numPr>
        <w:spacing w:before="360" w:line="276" w:lineRule="auto"/>
        <w:ind w:left="1080"/>
        <w:contextualSpacing/>
        <w:rPr>
          <w:rFonts w:ascii="Arial" w:eastAsia="Arial" w:hAnsi="Arial" w:cs="Arial"/>
          <w:color w:val="000000"/>
          <w:sz w:val="22"/>
          <w:szCs w:val="22"/>
        </w:rPr>
      </w:pPr>
      <w:r>
        <w:rPr>
          <w:rFonts w:ascii="Arial" w:eastAsia="Arial" w:hAnsi="Arial" w:cs="Arial"/>
          <w:color w:val="000000"/>
          <w:sz w:val="22"/>
          <w:szCs w:val="22"/>
        </w:rPr>
        <w:t xml:space="preserve">This is a list of citations </w:t>
      </w:r>
      <w:r w:rsidR="00F52CF0">
        <w:rPr>
          <w:rFonts w:ascii="Arial" w:eastAsia="Arial" w:hAnsi="Arial" w:cs="Arial"/>
          <w:color w:val="000000"/>
          <w:sz w:val="22"/>
          <w:szCs w:val="22"/>
        </w:rPr>
        <w:t>of related work for your proposal.</w:t>
      </w:r>
      <w:r>
        <w:rPr>
          <w:rFonts w:ascii="Arial" w:eastAsia="Arial" w:hAnsi="Arial" w:cs="Arial"/>
          <w:color w:val="000000"/>
          <w:sz w:val="22"/>
          <w:szCs w:val="22"/>
        </w:rPr>
        <w:t xml:space="preserve"> </w:t>
      </w:r>
    </w:p>
    <w:p w14:paraId="7A70E4B4" w14:textId="77777777" w:rsidR="008E42C0" w:rsidRDefault="008E42C0" w:rsidP="002150C6">
      <w:pPr>
        <w:pStyle w:val="ListStyle"/>
        <w:pBdr>
          <w:bottom w:val="single" w:sz="6" w:space="1" w:color="auto"/>
        </w:pBdr>
        <w:spacing w:before="360" w:line="276" w:lineRule="auto"/>
        <w:contextualSpacing/>
        <w:rPr>
          <w:rFonts w:ascii="Arial" w:eastAsia="Arial" w:hAnsi="Arial" w:cs="Arial"/>
          <w:color w:val="000000"/>
          <w:sz w:val="22"/>
          <w:szCs w:val="22"/>
        </w:rPr>
      </w:pPr>
    </w:p>
    <w:p w14:paraId="2CC0EC4F" w14:textId="77777777" w:rsidR="008E42C0" w:rsidRDefault="008E42C0" w:rsidP="002150C6">
      <w:pPr>
        <w:pStyle w:val="ListStyle"/>
        <w:spacing w:before="360" w:line="276" w:lineRule="auto"/>
        <w:contextualSpacing/>
        <w:rPr>
          <w:rFonts w:ascii="Arial" w:eastAsia="Arial" w:hAnsi="Arial" w:cs="Arial"/>
          <w:color w:val="000000"/>
          <w:sz w:val="22"/>
          <w:szCs w:val="22"/>
        </w:rPr>
      </w:pPr>
    </w:p>
    <w:p w14:paraId="16467FFB" w14:textId="11211182" w:rsidR="009D04D7" w:rsidRDefault="008E42C0" w:rsidP="002150C6">
      <w:pPr>
        <w:pStyle w:val="ListStyle"/>
        <w:spacing w:before="360" w:line="276" w:lineRule="auto"/>
        <w:contextualSpacing/>
        <w:rPr>
          <w:rFonts w:ascii="Arial" w:eastAsia="Arial" w:hAnsi="Arial" w:cs="Arial"/>
          <w:color w:val="000000"/>
          <w:sz w:val="22"/>
          <w:szCs w:val="22"/>
        </w:rPr>
      </w:pPr>
      <w:r>
        <w:rPr>
          <w:rFonts w:ascii="Arial" w:eastAsia="Arial" w:hAnsi="Arial" w:cs="Arial"/>
          <w:b/>
          <w:bCs/>
          <w:i/>
          <w:iCs/>
          <w:color w:val="000000"/>
          <w:sz w:val="22"/>
          <w:szCs w:val="22"/>
        </w:rPr>
        <w:t>For this</w:t>
      </w:r>
      <w:r w:rsidR="00A534CD">
        <w:rPr>
          <w:rFonts w:ascii="Arial" w:eastAsia="Arial" w:hAnsi="Arial" w:cs="Arial"/>
          <w:b/>
          <w:bCs/>
          <w:i/>
          <w:iCs/>
          <w:color w:val="000000"/>
          <w:sz w:val="22"/>
          <w:szCs w:val="22"/>
        </w:rPr>
        <w:t xml:space="preserve"> project proposal</w:t>
      </w:r>
      <w:r>
        <w:rPr>
          <w:rFonts w:ascii="Arial" w:eastAsia="Arial" w:hAnsi="Arial" w:cs="Arial"/>
          <w:b/>
          <w:bCs/>
          <w:i/>
          <w:iCs/>
          <w:color w:val="000000"/>
          <w:sz w:val="22"/>
          <w:szCs w:val="22"/>
        </w:rPr>
        <w:t xml:space="preserve"> and for the final project, </w:t>
      </w:r>
      <w:r w:rsidR="00F24A8E">
        <w:rPr>
          <w:rFonts w:ascii="Arial" w:eastAsia="Arial" w:hAnsi="Arial" w:cs="Arial"/>
          <w:b/>
          <w:bCs/>
          <w:i/>
          <w:iCs/>
          <w:color w:val="000000"/>
          <w:sz w:val="22"/>
          <w:szCs w:val="22"/>
        </w:rPr>
        <w:t>you</w:t>
      </w:r>
      <w:r w:rsidR="009D04D7" w:rsidRPr="008E42C0">
        <w:rPr>
          <w:rFonts w:ascii="Arial" w:eastAsia="Arial" w:hAnsi="Arial" w:cs="Arial"/>
          <w:b/>
          <w:bCs/>
          <w:i/>
          <w:iCs/>
          <w:color w:val="000000"/>
          <w:sz w:val="22"/>
          <w:szCs w:val="22"/>
        </w:rPr>
        <w:t xml:space="preserve"> may work in groups of</w:t>
      </w:r>
      <w:r w:rsidR="004E0196">
        <w:rPr>
          <w:rFonts w:ascii="Arial" w:eastAsia="Arial" w:hAnsi="Arial" w:cs="Arial"/>
          <w:b/>
          <w:bCs/>
          <w:i/>
          <w:iCs/>
          <w:color w:val="000000"/>
          <w:sz w:val="22"/>
          <w:szCs w:val="22"/>
        </w:rPr>
        <w:t xml:space="preserve"> </w:t>
      </w:r>
      <w:r w:rsidR="009D04D7" w:rsidRPr="008E42C0">
        <w:rPr>
          <w:rFonts w:ascii="Arial" w:eastAsia="Arial" w:hAnsi="Arial" w:cs="Arial"/>
          <w:b/>
          <w:bCs/>
          <w:i/>
          <w:iCs/>
          <w:color w:val="000000"/>
          <w:sz w:val="22"/>
          <w:szCs w:val="22"/>
        </w:rPr>
        <w:t xml:space="preserve">two </w:t>
      </w:r>
      <w:r w:rsidR="00F24A8E">
        <w:rPr>
          <w:rFonts w:ascii="Arial" w:eastAsia="Arial" w:hAnsi="Arial" w:cs="Arial"/>
          <w:b/>
          <w:bCs/>
          <w:i/>
          <w:iCs/>
          <w:color w:val="000000"/>
          <w:sz w:val="22"/>
          <w:szCs w:val="22"/>
        </w:rPr>
        <w:t>CS/ECE 5504 students</w:t>
      </w:r>
      <w:r w:rsidR="005A28F3" w:rsidRPr="008E42C0">
        <w:rPr>
          <w:rFonts w:ascii="Arial" w:eastAsia="Arial" w:hAnsi="Arial" w:cs="Arial"/>
          <w:b/>
          <w:bCs/>
          <w:i/>
          <w:iCs/>
          <w:color w:val="000000"/>
          <w:sz w:val="22"/>
          <w:szCs w:val="22"/>
        </w:rPr>
        <w:t xml:space="preserve"> (</w:t>
      </w:r>
      <w:r w:rsidR="005A28F3" w:rsidRPr="008E42C0">
        <w:rPr>
          <w:rFonts w:ascii="Arial" w:eastAsia="Arial" w:hAnsi="Arial" w:cs="Arial"/>
          <w:b/>
          <w:bCs/>
          <w:i/>
          <w:iCs/>
          <w:color w:val="000000"/>
          <w:sz w:val="22"/>
          <w:szCs w:val="22"/>
          <w:u w:val="single"/>
        </w:rPr>
        <w:t>with the expectation that the scope of the project will be proportional to the number of people in the group</w:t>
      </w:r>
      <w:r w:rsidR="005A28F3" w:rsidRPr="008E42C0">
        <w:rPr>
          <w:rFonts w:ascii="Arial" w:eastAsia="Arial" w:hAnsi="Arial" w:cs="Arial"/>
          <w:b/>
          <w:bCs/>
          <w:i/>
          <w:iCs/>
          <w:color w:val="000000"/>
          <w:sz w:val="22"/>
          <w:szCs w:val="22"/>
        </w:rPr>
        <w:t>).</w:t>
      </w:r>
      <w:r>
        <w:rPr>
          <w:rFonts w:ascii="Arial" w:eastAsia="Arial" w:hAnsi="Arial" w:cs="Arial"/>
          <w:color w:val="000000"/>
          <w:sz w:val="22"/>
          <w:szCs w:val="22"/>
        </w:rPr>
        <w:t xml:space="preserve"> </w:t>
      </w:r>
      <w:r w:rsidR="00F24A8E">
        <w:rPr>
          <w:rFonts w:ascii="Arial" w:eastAsia="Arial" w:hAnsi="Arial" w:cs="Arial"/>
          <w:color w:val="000000"/>
          <w:sz w:val="22"/>
          <w:szCs w:val="22"/>
        </w:rPr>
        <w:t>While it is recommended to work in groups of two so you can get something a bit more substantive done, working alone is also fine. Below</w:t>
      </w:r>
      <w:r w:rsidR="00A534CD">
        <w:rPr>
          <w:rFonts w:ascii="Arial" w:eastAsia="Arial" w:hAnsi="Arial" w:cs="Arial"/>
          <w:color w:val="000000"/>
          <w:sz w:val="22"/>
          <w:szCs w:val="22"/>
        </w:rPr>
        <w:t xml:space="preserve"> are some guidelines and caveats:</w:t>
      </w:r>
    </w:p>
    <w:p w14:paraId="00DE08EB" w14:textId="77777777" w:rsidR="00A534CD" w:rsidRDefault="00A534CD" w:rsidP="002150C6">
      <w:pPr>
        <w:pStyle w:val="ListStyle"/>
        <w:spacing w:before="360" w:line="276" w:lineRule="auto"/>
        <w:contextualSpacing/>
        <w:rPr>
          <w:rFonts w:ascii="Arial" w:eastAsia="Arial" w:hAnsi="Arial" w:cs="Arial"/>
          <w:color w:val="000000"/>
          <w:sz w:val="22"/>
          <w:szCs w:val="22"/>
        </w:rPr>
      </w:pPr>
    </w:p>
    <w:p w14:paraId="433053F7" w14:textId="3125BC4C" w:rsidR="00A534CD" w:rsidRDefault="00A534CD" w:rsidP="003B5551">
      <w:pPr>
        <w:pStyle w:val="ListStyle"/>
        <w:numPr>
          <w:ilvl w:val="0"/>
          <w:numId w:val="42"/>
        </w:numPr>
        <w:tabs>
          <w:tab w:val="right" w:pos="9900"/>
        </w:tabs>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If working in a group of two, </w:t>
      </w:r>
      <w:r>
        <w:rPr>
          <w:rFonts w:ascii="Arial" w:eastAsia="Arial" w:hAnsi="Arial" w:cs="Arial"/>
          <w:i/>
          <w:iCs/>
          <w:color w:val="000000"/>
          <w:sz w:val="22"/>
          <w:szCs w:val="22"/>
        </w:rPr>
        <w:t>EACH PERSON</w:t>
      </w:r>
      <w:r>
        <w:rPr>
          <w:rFonts w:ascii="Arial" w:eastAsia="Arial" w:hAnsi="Arial" w:cs="Arial"/>
          <w:color w:val="000000"/>
          <w:sz w:val="22"/>
          <w:szCs w:val="22"/>
        </w:rPr>
        <w:t xml:space="preserve"> from that group of two must </w:t>
      </w:r>
      <w:r w:rsidR="003B5551">
        <w:rPr>
          <w:rFonts w:ascii="Arial" w:eastAsia="Arial" w:hAnsi="Arial" w:cs="Arial"/>
          <w:color w:val="000000"/>
          <w:sz w:val="22"/>
          <w:szCs w:val="22"/>
        </w:rPr>
        <w:t xml:space="preserve">separately </w:t>
      </w:r>
      <w:r>
        <w:rPr>
          <w:rFonts w:ascii="Arial" w:eastAsia="Arial" w:hAnsi="Arial" w:cs="Arial"/>
          <w:color w:val="000000"/>
          <w:sz w:val="22"/>
          <w:szCs w:val="22"/>
        </w:rPr>
        <w:t>submit the same proposal document</w:t>
      </w:r>
      <w:r w:rsidR="00F24A8E">
        <w:rPr>
          <w:rFonts w:ascii="Arial" w:eastAsia="Arial" w:hAnsi="Arial" w:cs="Arial"/>
          <w:color w:val="000000"/>
          <w:sz w:val="22"/>
          <w:szCs w:val="22"/>
        </w:rPr>
        <w:t xml:space="preserve"> to Canvas</w:t>
      </w:r>
      <w:r w:rsidR="003B5551">
        <w:rPr>
          <w:rFonts w:ascii="Arial" w:eastAsia="Arial" w:hAnsi="Arial" w:cs="Arial"/>
          <w:color w:val="000000"/>
          <w:sz w:val="22"/>
          <w:szCs w:val="22"/>
        </w:rPr>
        <w:t xml:space="preserve">, which </w:t>
      </w:r>
      <w:r w:rsidR="00F52CF0">
        <w:rPr>
          <w:rFonts w:ascii="Arial" w:eastAsia="Arial" w:hAnsi="Arial" w:cs="Arial"/>
          <w:color w:val="000000"/>
          <w:sz w:val="22"/>
          <w:szCs w:val="22"/>
        </w:rPr>
        <w:t>must</w:t>
      </w:r>
      <w:r w:rsidR="003B5551">
        <w:rPr>
          <w:rFonts w:ascii="Arial" w:eastAsia="Arial" w:hAnsi="Arial" w:cs="Arial"/>
          <w:color w:val="000000"/>
          <w:sz w:val="22"/>
          <w:szCs w:val="22"/>
        </w:rPr>
        <w:t xml:space="preserve"> also include identical lists of the names of the team members. </w:t>
      </w:r>
      <w:r>
        <w:rPr>
          <w:rFonts w:ascii="Arial" w:eastAsia="Arial" w:hAnsi="Arial" w:cs="Arial"/>
          <w:color w:val="000000"/>
          <w:sz w:val="22"/>
          <w:szCs w:val="22"/>
        </w:rPr>
        <w:t>(If working alone, just submit as usual.)</w:t>
      </w:r>
    </w:p>
    <w:p w14:paraId="01CC9A04" w14:textId="5A553B47" w:rsidR="00A534CD" w:rsidRDefault="003B5551" w:rsidP="00A534CD">
      <w:pPr>
        <w:pStyle w:val="ListStyle"/>
        <w:numPr>
          <w:ilvl w:val="0"/>
          <w:numId w:val="42"/>
        </w:numPr>
        <w:tabs>
          <w:tab w:val="right" w:pos="9900"/>
        </w:tabs>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If working in a group of two, choose your partner wisely. You may </w:t>
      </w:r>
      <w:r>
        <w:rPr>
          <w:rFonts w:ascii="Arial" w:eastAsia="Arial" w:hAnsi="Arial" w:cs="Arial"/>
          <w:i/>
          <w:iCs/>
          <w:color w:val="000000"/>
          <w:sz w:val="22"/>
          <w:szCs w:val="22"/>
        </w:rPr>
        <w:t>not</w:t>
      </w:r>
      <w:r>
        <w:rPr>
          <w:rFonts w:ascii="Arial" w:eastAsia="Arial" w:hAnsi="Arial" w:cs="Arial"/>
          <w:color w:val="000000"/>
          <w:sz w:val="22"/>
          <w:szCs w:val="22"/>
        </w:rPr>
        <w:t xml:space="preserve"> switch groups </w:t>
      </w:r>
      <w:r w:rsidR="00FF75D1">
        <w:rPr>
          <w:rFonts w:ascii="Arial" w:eastAsia="Arial" w:hAnsi="Arial" w:cs="Arial"/>
          <w:color w:val="000000"/>
          <w:sz w:val="22"/>
          <w:szCs w:val="22"/>
        </w:rPr>
        <w:t>once you have submitted this project proposal assignment.</w:t>
      </w:r>
    </w:p>
    <w:p w14:paraId="2B807447" w14:textId="21A44713" w:rsidR="00A534CD" w:rsidRDefault="00F52CF0" w:rsidP="00A534CD">
      <w:pPr>
        <w:pStyle w:val="ListStyle"/>
        <w:numPr>
          <w:ilvl w:val="0"/>
          <w:numId w:val="42"/>
        </w:numPr>
        <w:tabs>
          <w:tab w:val="right" w:pos="9900"/>
        </w:tabs>
        <w:spacing w:before="360" w:line="276" w:lineRule="auto"/>
        <w:contextualSpacing/>
        <w:rPr>
          <w:rFonts w:ascii="Arial" w:eastAsia="Arial" w:hAnsi="Arial" w:cs="Arial"/>
          <w:color w:val="000000"/>
          <w:sz w:val="22"/>
          <w:szCs w:val="22"/>
        </w:rPr>
      </w:pPr>
      <w:r>
        <w:rPr>
          <w:rFonts w:ascii="Arial" w:eastAsia="Arial" w:hAnsi="Arial" w:cs="Arial"/>
          <w:color w:val="000000"/>
          <w:sz w:val="22"/>
          <w:szCs w:val="22"/>
        </w:rPr>
        <w:t>It is highly recommended that a github repository be configured for your team to house any tangible artifacts or experimental results, which in turn, you will report on in your final project research paper.</w:t>
      </w:r>
    </w:p>
    <w:p w14:paraId="3E2BF2A4" w14:textId="37084596" w:rsidR="008E42C0" w:rsidRDefault="008E42C0" w:rsidP="002150C6">
      <w:pPr>
        <w:pStyle w:val="ListStyle"/>
        <w:spacing w:before="360" w:line="276" w:lineRule="auto"/>
        <w:contextualSpacing/>
        <w:rPr>
          <w:rFonts w:ascii="Arial" w:eastAsia="Arial" w:hAnsi="Arial" w:cs="Arial"/>
          <w:color w:val="000000"/>
          <w:sz w:val="22"/>
          <w:szCs w:val="22"/>
        </w:rPr>
      </w:pPr>
    </w:p>
    <w:p w14:paraId="4D10C6FF" w14:textId="63D5A8D5" w:rsidR="008E42C0" w:rsidRDefault="008E42C0" w:rsidP="002150C6">
      <w:pPr>
        <w:pStyle w:val="ListStyle"/>
        <w:pBdr>
          <w:top w:val="single" w:sz="6" w:space="1" w:color="auto"/>
          <w:bottom w:val="single" w:sz="6" w:space="1" w:color="auto"/>
        </w:pBdr>
        <w:spacing w:before="360" w:line="276" w:lineRule="auto"/>
        <w:contextualSpacing/>
        <w:rPr>
          <w:rFonts w:ascii="Arial" w:eastAsia="Arial" w:hAnsi="Arial" w:cs="Arial"/>
          <w:color w:val="000000"/>
          <w:sz w:val="22"/>
          <w:szCs w:val="22"/>
        </w:rPr>
      </w:pPr>
    </w:p>
    <w:p w14:paraId="16BAE832" w14:textId="1B6A8076" w:rsidR="00ED1887" w:rsidRDefault="00ED1887" w:rsidP="002150C6">
      <w:pPr>
        <w:pStyle w:val="ListStyle"/>
        <w:pBdr>
          <w:top w:val="single" w:sz="6" w:space="1" w:color="auto"/>
          <w:bottom w:val="single" w:sz="6" w:space="1" w:color="auto"/>
        </w:pBdr>
        <w:spacing w:before="360" w:line="276" w:lineRule="auto"/>
        <w:contextualSpacing/>
        <w:rPr>
          <w:rFonts w:ascii="Arial" w:eastAsia="Arial" w:hAnsi="Arial" w:cs="Arial"/>
          <w:color w:val="000000"/>
          <w:sz w:val="22"/>
          <w:szCs w:val="22"/>
        </w:rPr>
      </w:pPr>
    </w:p>
    <w:p w14:paraId="5FCEEE7B" w14:textId="77777777" w:rsidR="00ED1887" w:rsidRPr="008E42C0" w:rsidRDefault="00ED1887" w:rsidP="002150C6">
      <w:pPr>
        <w:pStyle w:val="ListStyle"/>
        <w:pBdr>
          <w:top w:val="single" w:sz="6" w:space="1" w:color="auto"/>
          <w:bottom w:val="single" w:sz="6" w:space="1" w:color="auto"/>
        </w:pBdr>
        <w:spacing w:before="360" w:line="276" w:lineRule="auto"/>
        <w:contextualSpacing/>
        <w:rPr>
          <w:rFonts w:ascii="Arial" w:eastAsia="Arial" w:hAnsi="Arial" w:cs="Arial"/>
          <w:color w:val="000000"/>
          <w:sz w:val="22"/>
          <w:szCs w:val="22"/>
        </w:rPr>
      </w:pPr>
    </w:p>
    <w:p w14:paraId="09666459" w14:textId="32AA25A2" w:rsidR="002150C6" w:rsidRDefault="002150C6" w:rsidP="002150C6">
      <w:pPr>
        <w:pStyle w:val="Style-2"/>
        <w:spacing w:before="240" w:line="276" w:lineRule="auto"/>
        <w:rPr>
          <w:rFonts w:ascii="Arial" w:eastAsia="Arial" w:hAnsi="Arial" w:cs="Arial"/>
          <w:b/>
          <w:bCs/>
          <w:color w:val="000000"/>
          <w:sz w:val="22"/>
          <w:szCs w:val="22"/>
        </w:rPr>
      </w:pPr>
      <w:r>
        <w:rPr>
          <w:rFonts w:ascii="Arial" w:eastAsia="Arial" w:hAnsi="Arial" w:cs="Arial"/>
          <w:b/>
          <w:bCs/>
          <w:color w:val="000000"/>
          <w:sz w:val="22"/>
          <w:szCs w:val="22"/>
        </w:rPr>
        <w:t>Your Task</w:t>
      </w:r>
    </w:p>
    <w:p w14:paraId="29A87C6D" w14:textId="462C4496" w:rsidR="007E3E38" w:rsidRPr="00082668" w:rsidRDefault="002E1F5B" w:rsidP="00AB1809">
      <w:pPr>
        <w:pStyle w:val="ListStyle"/>
        <w:spacing w:before="120" w:line="276" w:lineRule="auto"/>
        <w:contextualSpacing/>
        <w:rPr>
          <w:rFonts w:ascii="Arial" w:eastAsia="Arial" w:hAnsi="Arial" w:cs="Arial"/>
          <w:iCs/>
          <w:color w:val="000000"/>
          <w:sz w:val="22"/>
          <w:szCs w:val="22"/>
        </w:rPr>
      </w:pPr>
      <w:r>
        <w:rPr>
          <w:rFonts w:ascii="Arial" w:eastAsia="Arial" w:hAnsi="Arial" w:cs="Arial"/>
          <w:color w:val="000000"/>
          <w:sz w:val="22"/>
          <w:szCs w:val="22"/>
        </w:rPr>
        <w:t>You</w:t>
      </w:r>
      <w:r w:rsidR="009B2AAC">
        <w:rPr>
          <w:rFonts w:ascii="Arial" w:eastAsia="Arial" w:hAnsi="Arial" w:cs="Arial"/>
          <w:color w:val="000000"/>
          <w:sz w:val="22"/>
          <w:szCs w:val="22"/>
        </w:rPr>
        <w:t xml:space="preserve"> </w:t>
      </w:r>
      <w:r>
        <w:rPr>
          <w:rFonts w:ascii="Arial" w:eastAsia="Arial" w:hAnsi="Arial" w:cs="Arial"/>
          <w:color w:val="000000"/>
          <w:sz w:val="22"/>
          <w:szCs w:val="22"/>
        </w:rPr>
        <w:t>must</w:t>
      </w:r>
      <w:r w:rsidR="009B2AAC">
        <w:rPr>
          <w:rFonts w:ascii="Arial" w:eastAsia="Arial" w:hAnsi="Arial" w:cs="Arial"/>
          <w:color w:val="000000"/>
          <w:sz w:val="22"/>
          <w:szCs w:val="22"/>
        </w:rPr>
        <w:t xml:space="preserve"> </w:t>
      </w:r>
      <w:r>
        <w:rPr>
          <w:rFonts w:ascii="Arial" w:eastAsia="Arial" w:hAnsi="Arial" w:cs="Arial"/>
          <w:color w:val="000000"/>
          <w:sz w:val="22"/>
          <w:szCs w:val="22"/>
        </w:rPr>
        <w:t>identify</w:t>
      </w:r>
      <w:r w:rsidR="009B2AAC" w:rsidRPr="009B2AAC">
        <w:rPr>
          <w:rFonts w:ascii="Arial" w:eastAsia="Arial" w:hAnsi="Arial" w:cs="Arial"/>
          <w:color w:val="000000"/>
          <w:sz w:val="22"/>
          <w:szCs w:val="22"/>
        </w:rPr>
        <w:t xml:space="preserve"> and </w:t>
      </w:r>
      <w:r w:rsidR="002150C6">
        <w:rPr>
          <w:rFonts w:ascii="Arial" w:eastAsia="Arial" w:hAnsi="Arial" w:cs="Arial"/>
          <w:color w:val="000000"/>
          <w:sz w:val="22"/>
          <w:szCs w:val="22"/>
        </w:rPr>
        <w:t>propose</w:t>
      </w:r>
      <w:r w:rsidR="009B2AAC" w:rsidRPr="009B2AAC">
        <w:rPr>
          <w:rFonts w:ascii="Arial" w:eastAsia="Arial" w:hAnsi="Arial" w:cs="Arial"/>
          <w:color w:val="000000"/>
          <w:sz w:val="22"/>
          <w:szCs w:val="22"/>
        </w:rPr>
        <w:t xml:space="preserve"> a non-trivial </w:t>
      </w:r>
      <w:r w:rsidR="00F52CF0">
        <w:rPr>
          <w:rFonts w:ascii="Arial" w:eastAsia="Arial" w:hAnsi="Arial" w:cs="Arial"/>
          <w:color w:val="000000"/>
          <w:sz w:val="22"/>
          <w:szCs w:val="22"/>
        </w:rPr>
        <w:t xml:space="preserve">project </w:t>
      </w:r>
      <w:r w:rsidR="00ED1887">
        <w:rPr>
          <w:rFonts w:ascii="Arial" w:eastAsia="Arial" w:hAnsi="Arial" w:cs="Arial"/>
          <w:color w:val="000000"/>
          <w:sz w:val="22"/>
          <w:szCs w:val="22"/>
        </w:rPr>
        <w:t>i</w:t>
      </w:r>
      <w:r w:rsidR="00F52CF0">
        <w:rPr>
          <w:rFonts w:ascii="Arial" w:eastAsia="Arial" w:hAnsi="Arial" w:cs="Arial"/>
          <w:color w:val="000000"/>
          <w:sz w:val="22"/>
          <w:szCs w:val="22"/>
        </w:rPr>
        <w:t xml:space="preserve">n </w:t>
      </w:r>
      <w:r w:rsidR="009B2AAC" w:rsidRPr="009B2AAC">
        <w:rPr>
          <w:rFonts w:ascii="Arial" w:eastAsia="Arial" w:hAnsi="Arial" w:cs="Arial"/>
          <w:color w:val="000000"/>
          <w:sz w:val="22"/>
          <w:szCs w:val="22"/>
        </w:rPr>
        <w:t xml:space="preserve">parallel </w:t>
      </w:r>
      <w:r w:rsidR="00F52CF0">
        <w:rPr>
          <w:rFonts w:ascii="Arial" w:eastAsia="Arial" w:hAnsi="Arial" w:cs="Arial"/>
          <w:color w:val="000000"/>
          <w:sz w:val="22"/>
          <w:szCs w:val="22"/>
        </w:rPr>
        <w:t>computer architecture</w:t>
      </w:r>
      <w:r w:rsidR="00357962">
        <w:rPr>
          <w:rFonts w:ascii="Arial" w:eastAsia="Arial" w:hAnsi="Arial" w:cs="Arial"/>
          <w:color w:val="000000"/>
          <w:sz w:val="22"/>
          <w:szCs w:val="22"/>
        </w:rPr>
        <w:t>.</w:t>
      </w:r>
      <w:r w:rsidR="009B2AAC">
        <w:rPr>
          <w:rFonts w:ascii="Arial" w:eastAsia="Arial" w:hAnsi="Arial" w:cs="Arial"/>
          <w:color w:val="000000"/>
          <w:sz w:val="22"/>
          <w:szCs w:val="22"/>
        </w:rPr>
        <w:t xml:space="preserve"> </w:t>
      </w:r>
      <w:r w:rsidR="009B2AAC" w:rsidRPr="009B2AAC">
        <w:rPr>
          <w:rFonts w:ascii="Arial" w:eastAsia="Arial" w:hAnsi="Arial" w:cs="Arial"/>
          <w:color w:val="000000"/>
          <w:sz w:val="22"/>
          <w:szCs w:val="22"/>
        </w:rPr>
        <w:t>Ideally</w:t>
      </w:r>
      <w:r w:rsidR="00357962">
        <w:rPr>
          <w:rFonts w:ascii="Arial" w:eastAsia="Arial" w:hAnsi="Arial" w:cs="Arial"/>
          <w:color w:val="000000"/>
          <w:sz w:val="22"/>
          <w:szCs w:val="22"/>
        </w:rPr>
        <w:t>,</w:t>
      </w:r>
      <w:r w:rsidR="009B2AAC" w:rsidRPr="009B2AAC">
        <w:rPr>
          <w:rFonts w:ascii="Arial" w:eastAsia="Arial" w:hAnsi="Arial" w:cs="Arial"/>
          <w:color w:val="000000"/>
          <w:sz w:val="22"/>
          <w:szCs w:val="22"/>
        </w:rPr>
        <w:t xml:space="preserve"> the project </w:t>
      </w:r>
      <w:r w:rsidR="00357962">
        <w:rPr>
          <w:rFonts w:ascii="Arial" w:eastAsia="Arial" w:hAnsi="Arial" w:cs="Arial"/>
          <w:color w:val="000000"/>
          <w:sz w:val="22"/>
          <w:szCs w:val="22"/>
        </w:rPr>
        <w:t xml:space="preserve">would align with </w:t>
      </w:r>
      <w:r w:rsidR="00082668">
        <w:rPr>
          <w:rFonts w:ascii="Arial" w:eastAsia="Arial" w:hAnsi="Arial" w:cs="Arial"/>
          <w:color w:val="000000"/>
          <w:sz w:val="22"/>
          <w:szCs w:val="22"/>
        </w:rPr>
        <w:t xml:space="preserve">or relate to </w:t>
      </w:r>
      <w:r w:rsidR="00357962">
        <w:rPr>
          <w:rFonts w:ascii="Arial" w:eastAsia="Arial" w:hAnsi="Arial" w:cs="Arial"/>
          <w:color w:val="000000"/>
          <w:sz w:val="22"/>
          <w:szCs w:val="22"/>
        </w:rPr>
        <w:t>your research interests</w:t>
      </w:r>
      <w:r w:rsidR="00523383">
        <w:rPr>
          <w:rFonts w:ascii="Arial" w:eastAsia="Arial" w:hAnsi="Arial" w:cs="Arial"/>
          <w:color w:val="000000"/>
          <w:sz w:val="22"/>
          <w:szCs w:val="22"/>
        </w:rPr>
        <w:t>, whether you propose your own idea or select from the project list</w:t>
      </w:r>
      <w:r w:rsidR="00ED1887">
        <w:rPr>
          <w:rFonts w:ascii="Arial" w:eastAsia="Arial" w:hAnsi="Arial" w:cs="Arial"/>
          <w:color w:val="000000"/>
          <w:sz w:val="22"/>
          <w:szCs w:val="22"/>
        </w:rPr>
        <w:t xml:space="preserve"> at the end of this write-up</w:t>
      </w:r>
      <w:r w:rsidR="00523383">
        <w:rPr>
          <w:rFonts w:ascii="Arial" w:eastAsia="Arial" w:hAnsi="Arial" w:cs="Arial"/>
          <w:color w:val="000000"/>
          <w:sz w:val="22"/>
          <w:szCs w:val="22"/>
        </w:rPr>
        <w:t>.</w:t>
      </w:r>
      <w:r w:rsidR="002150C6">
        <w:rPr>
          <w:rFonts w:ascii="Arial" w:eastAsia="Arial" w:hAnsi="Arial" w:cs="Arial"/>
          <w:color w:val="000000"/>
          <w:sz w:val="22"/>
          <w:szCs w:val="22"/>
        </w:rPr>
        <w:t xml:space="preserve"> </w:t>
      </w:r>
      <w:r w:rsidR="009B2AAC">
        <w:rPr>
          <w:rFonts w:ascii="Arial" w:eastAsia="Arial" w:hAnsi="Arial" w:cs="Arial"/>
          <w:color w:val="000000"/>
          <w:sz w:val="22"/>
          <w:szCs w:val="22"/>
        </w:rPr>
        <w:t xml:space="preserve">You </w:t>
      </w:r>
      <w:r w:rsidR="00357962">
        <w:rPr>
          <w:rFonts w:ascii="Arial" w:eastAsia="Arial" w:hAnsi="Arial" w:cs="Arial"/>
          <w:color w:val="000000"/>
          <w:sz w:val="22"/>
          <w:szCs w:val="22"/>
        </w:rPr>
        <w:t>are strongly encouraged to</w:t>
      </w:r>
      <w:r w:rsidR="009B2AAC">
        <w:rPr>
          <w:rFonts w:ascii="Arial" w:eastAsia="Arial" w:hAnsi="Arial" w:cs="Arial"/>
          <w:color w:val="000000"/>
          <w:sz w:val="22"/>
          <w:szCs w:val="22"/>
        </w:rPr>
        <w:t xml:space="preserve"> use </w:t>
      </w:r>
      <w:r w:rsidR="00357962">
        <w:rPr>
          <w:rFonts w:ascii="Arial" w:eastAsia="Arial" w:hAnsi="Arial" w:cs="Arial"/>
          <w:color w:val="000000"/>
          <w:sz w:val="22"/>
          <w:szCs w:val="22"/>
        </w:rPr>
        <w:t xml:space="preserve">the </w:t>
      </w:r>
      <w:r w:rsidR="009B2AAC" w:rsidRPr="00B90215">
        <w:rPr>
          <w:rFonts w:ascii="Arial" w:eastAsia="Arial" w:hAnsi="Arial" w:cs="Arial"/>
          <w:i/>
          <w:color w:val="000000"/>
          <w:sz w:val="22"/>
          <w:szCs w:val="22"/>
        </w:rPr>
        <w:t>rlogin</w:t>
      </w:r>
      <w:r w:rsidR="009B2AAC">
        <w:rPr>
          <w:rFonts w:ascii="Arial" w:eastAsia="Arial" w:hAnsi="Arial" w:cs="Arial"/>
          <w:color w:val="000000"/>
          <w:sz w:val="22"/>
          <w:szCs w:val="22"/>
        </w:rPr>
        <w:t xml:space="preserve"> </w:t>
      </w:r>
      <w:r w:rsidR="00082668">
        <w:rPr>
          <w:rFonts w:ascii="Arial" w:eastAsia="Arial" w:hAnsi="Arial" w:cs="Arial"/>
          <w:color w:val="000000"/>
          <w:sz w:val="22"/>
          <w:szCs w:val="22"/>
        </w:rPr>
        <w:t>or</w:t>
      </w:r>
      <w:r w:rsidR="009B2AAC">
        <w:rPr>
          <w:rFonts w:ascii="Arial" w:eastAsia="Arial" w:hAnsi="Arial" w:cs="Arial"/>
          <w:color w:val="000000"/>
          <w:sz w:val="22"/>
          <w:szCs w:val="22"/>
        </w:rPr>
        <w:t xml:space="preserve"> </w:t>
      </w:r>
      <w:r w:rsidR="00082668">
        <w:rPr>
          <w:rFonts w:ascii="Arial" w:eastAsia="Arial" w:hAnsi="Arial" w:cs="Arial"/>
          <w:i/>
          <w:color w:val="000000"/>
          <w:sz w:val="22"/>
          <w:szCs w:val="22"/>
        </w:rPr>
        <w:t>glogin</w:t>
      </w:r>
      <w:r w:rsidR="009B2AAC">
        <w:rPr>
          <w:rFonts w:ascii="Arial" w:eastAsia="Arial" w:hAnsi="Arial" w:cs="Arial"/>
          <w:color w:val="000000"/>
          <w:sz w:val="22"/>
          <w:szCs w:val="22"/>
        </w:rPr>
        <w:t xml:space="preserve"> resources provided by the </w:t>
      </w:r>
      <w:r w:rsidR="00357962">
        <w:rPr>
          <w:rFonts w:ascii="Arial" w:eastAsia="Arial" w:hAnsi="Arial" w:cs="Arial"/>
          <w:color w:val="000000"/>
          <w:sz w:val="22"/>
          <w:szCs w:val="22"/>
        </w:rPr>
        <w:t>Department of Computer Science</w:t>
      </w:r>
      <w:r w:rsidR="009B2AAC">
        <w:rPr>
          <w:rFonts w:ascii="Arial" w:eastAsia="Arial" w:hAnsi="Arial" w:cs="Arial"/>
          <w:color w:val="000000"/>
          <w:sz w:val="22"/>
          <w:szCs w:val="22"/>
        </w:rPr>
        <w:t xml:space="preserve">. </w:t>
      </w:r>
      <w:r w:rsidR="00082668">
        <w:rPr>
          <w:rFonts w:ascii="Arial" w:eastAsia="Arial" w:hAnsi="Arial" w:cs="Arial"/>
          <w:color w:val="000000"/>
          <w:sz w:val="22"/>
          <w:szCs w:val="22"/>
        </w:rPr>
        <w:t>(If you</w:t>
      </w:r>
      <w:r w:rsidR="00357962">
        <w:rPr>
          <w:rFonts w:ascii="Arial" w:eastAsia="Arial" w:hAnsi="Arial" w:cs="Arial"/>
          <w:color w:val="000000"/>
          <w:sz w:val="22"/>
          <w:szCs w:val="22"/>
        </w:rPr>
        <w:t xml:space="preserve"> </w:t>
      </w:r>
      <w:r w:rsidR="00082668">
        <w:rPr>
          <w:rFonts w:ascii="Arial" w:eastAsia="Arial" w:hAnsi="Arial" w:cs="Arial"/>
          <w:color w:val="000000"/>
          <w:sz w:val="22"/>
          <w:szCs w:val="22"/>
        </w:rPr>
        <w:t>want to use</w:t>
      </w:r>
      <w:r w:rsidR="009B2AAC" w:rsidRPr="009B2AAC">
        <w:rPr>
          <w:rFonts w:ascii="Arial" w:eastAsia="Arial" w:hAnsi="Arial" w:cs="Arial"/>
          <w:color w:val="000000"/>
          <w:sz w:val="22"/>
          <w:szCs w:val="22"/>
        </w:rPr>
        <w:t xml:space="preserve"> other computing resources </w:t>
      </w:r>
      <w:r w:rsidR="00082668">
        <w:rPr>
          <w:rFonts w:ascii="Arial" w:eastAsia="Arial" w:hAnsi="Arial" w:cs="Arial"/>
          <w:color w:val="000000"/>
          <w:sz w:val="22"/>
          <w:szCs w:val="22"/>
        </w:rPr>
        <w:t xml:space="preserve">that </w:t>
      </w:r>
      <w:r w:rsidR="00F52CF0">
        <w:rPr>
          <w:rFonts w:ascii="Arial" w:eastAsia="Arial" w:hAnsi="Arial" w:cs="Arial"/>
          <w:color w:val="000000"/>
          <w:sz w:val="22"/>
          <w:szCs w:val="22"/>
        </w:rPr>
        <w:t xml:space="preserve">are </w:t>
      </w:r>
      <w:r w:rsidR="009B2AAC" w:rsidRPr="009B2AAC">
        <w:rPr>
          <w:rFonts w:ascii="Arial" w:eastAsia="Arial" w:hAnsi="Arial" w:cs="Arial"/>
          <w:color w:val="000000"/>
          <w:sz w:val="22"/>
          <w:szCs w:val="22"/>
        </w:rPr>
        <w:t xml:space="preserve">better suited to </w:t>
      </w:r>
      <w:r w:rsidR="009B2AAC">
        <w:rPr>
          <w:rFonts w:ascii="Arial" w:eastAsia="Arial" w:hAnsi="Arial" w:cs="Arial"/>
          <w:color w:val="000000"/>
          <w:sz w:val="22"/>
          <w:szCs w:val="22"/>
        </w:rPr>
        <w:t>your project</w:t>
      </w:r>
      <w:r w:rsidR="00357962">
        <w:rPr>
          <w:rFonts w:ascii="Arial" w:eastAsia="Arial" w:hAnsi="Arial" w:cs="Arial"/>
          <w:color w:val="000000"/>
          <w:sz w:val="22"/>
          <w:szCs w:val="22"/>
        </w:rPr>
        <w:t xml:space="preserve">, you must </w:t>
      </w:r>
      <w:r w:rsidR="00357962">
        <w:rPr>
          <w:rFonts w:ascii="Arial" w:eastAsia="Arial" w:hAnsi="Arial" w:cs="Arial"/>
          <w:i/>
          <w:color w:val="000000"/>
          <w:sz w:val="22"/>
          <w:szCs w:val="22"/>
        </w:rPr>
        <w:t>explicitly articulate what those resources are</w:t>
      </w:r>
      <w:r w:rsidR="00082668">
        <w:rPr>
          <w:rFonts w:ascii="Arial" w:eastAsia="Arial" w:hAnsi="Arial" w:cs="Arial"/>
          <w:i/>
          <w:color w:val="000000"/>
          <w:sz w:val="22"/>
          <w:szCs w:val="22"/>
        </w:rPr>
        <w:t xml:space="preserve">, </w:t>
      </w:r>
      <w:r w:rsidR="00357962">
        <w:rPr>
          <w:rFonts w:ascii="Arial" w:eastAsia="Arial" w:hAnsi="Arial" w:cs="Arial"/>
          <w:i/>
          <w:color w:val="000000"/>
          <w:sz w:val="22"/>
          <w:szCs w:val="22"/>
        </w:rPr>
        <w:t xml:space="preserve">including </w:t>
      </w:r>
      <w:r w:rsidR="00082668">
        <w:rPr>
          <w:rFonts w:ascii="Arial" w:eastAsia="Arial" w:hAnsi="Arial" w:cs="Arial"/>
          <w:i/>
          <w:color w:val="000000"/>
          <w:sz w:val="22"/>
          <w:szCs w:val="22"/>
        </w:rPr>
        <w:t xml:space="preserve">their </w:t>
      </w:r>
      <w:r w:rsidR="00357962">
        <w:rPr>
          <w:rFonts w:ascii="Arial" w:eastAsia="Arial" w:hAnsi="Arial" w:cs="Arial"/>
          <w:i/>
          <w:color w:val="000000"/>
          <w:sz w:val="22"/>
          <w:szCs w:val="22"/>
        </w:rPr>
        <w:t>specifications</w:t>
      </w:r>
      <w:r w:rsidR="00082668">
        <w:rPr>
          <w:rFonts w:ascii="Arial" w:eastAsia="Arial" w:hAnsi="Arial" w:cs="Arial"/>
          <w:i/>
          <w:color w:val="000000"/>
          <w:sz w:val="22"/>
          <w:szCs w:val="22"/>
        </w:rPr>
        <w:t>.</w:t>
      </w:r>
      <w:r w:rsidR="00082668">
        <w:rPr>
          <w:rFonts w:ascii="Arial" w:eastAsia="Arial" w:hAnsi="Arial" w:cs="Arial"/>
          <w:iCs/>
          <w:color w:val="000000"/>
          <w:sz w:val="22"/>
          <w:szCs w:val="22"/>
        </w:rPr>
        <w:t xml:space="preserve"> If these other resources are CPU- or GPU-based, then you should also ensure that they can run on </w:t>
      </w:r>
      <w:r w:rsidR="00082668">
        <w:rPr>
          <w:rFonts w:ascii="Arial" w:eastAsia="Arial" w:hAnsi="Arial" w:cs="Arial"/>
          <w:i/>
          <w:color w:val="000000"/>
          <w:sz w:val="22"/>
          <w:szCs w:val="22"/>
        </w:rPr>
        <w:t>rlogin</w:t>
      </w:r>
      <w:r w:rsidR="00082668">
        <w:rPr>
          <w:rFonts w:ascii="Arial" w:eastAsia="Arial" w:hAnsi="Arial" w:cs="Arial"/>
          <w:iCs/>
          <w:color w:val="000000"/>
          <w:sz w:val="22"/>
          <w:szCs w:val="22"/>
        </w:rPr>
        <w:t xml:space="preserve"> or </w:t>
      </w:r>
      <w:r w:rsidR="00082668">
        <w:rPr>
          <w:rFonts w:ascii="Arial" w:eastAsia="Arial" w:hAnsi="Arial" w:cs="Arial"/>
          <w:i/>
          <w:color w:val="000000"/>
          <w:sz w:val="22"/>
          <w:szCs w:val="22"/>
        </w:rPr>
        <w:t>glogin</w:t>
      </w:r>
      <w:r w:rsidR="00082668">
        <w:rPr>
          <w:rFonts w:ascii="Arial" w:eastAsia="Arial" w:hAnsi="Arial" w:cs="Arial"/>
          <w:iCs/>
          <w:color w:val="000000"/>
          <w:sz w:val="22"/>
          <w:szCs w:val="22"/>
        </w:rPr>
        <w:t xml:space="preserve"> as well.)</w:t>
      </w:r>
    </w:p>
    <w:p w14:paraId="3FBA3CF0" w14:textId="77777777" w:rsidR="007E3E38" w:rsidRPr="007E3E38" w:rsidRDefault="007E3E38" w:rsidP="00AB1809">
      <w:pPr>
        <w:pStyle w:val="ListStyle"/>
        <w:spacing w:before="120" w:line="276" w:lineRule="auto"/>
        <w:contextualSpacing/>
        <w:rPr>
          <w:rFonts w:ascii="Arial" w:eastAsia="Arial" w:hAnsi="Arial" w:cs="Arial"/>
          <w:color w:val="000000"/>
          <w:sz w:val="22"/>
          <w:szCs w:val="22"/>
        </w:rPr>
      </w:pPr>
      <w:r w:rsidRPr="007E3E38">
        <w:rPr>
          <w:rFonts w:ascii="Arial" w:eastAsia="Arial" w:hAnsi="Arial" w:cs="Arial"/>
          <w:color w:val="000000"/>
          <w:sz w:val="22"/>
          <w:szCs w:val="22"/>
        </w:rPr>
        <w:t xml:space="preserve"> </w:t>
      </w:r>
    </w:p>
    <w:p w14:paraId="763F13E5" w14:textId="6C4797C6" w:rsidR="00D55E53" w:rsidRDefault="00ED1887" w:rsidP="00AB1809">
      <w:pPr>
        <w:pStyle w:val="ListStyle"/>
        <w:spacing w:before="120" w:line="276" w:lineRule="auto"/>
        <w:contextualSpacing/>
        <w:rPr>
          <w:rFonts w:ascii="Arial" w:eastAsia="Arial" w:hAnsi="Arial" w:cs="Arial"/>
          <w:color w:val="000000"/>
          <w:sz w:val="22"/>
          <w:szCs w:val="22"/>
        </w:rPr>
      </w:pPr>
      <w:r>
        <w:rPr>
          <w:rFonts w:ascii="Arial" w:eastAsia="Arial" w:hAnsi="Arial" w:cs="Arial"/>
          <w:color w:val="000000"/>
          <w:sz w:val="22"/>
          <w:szCs w:val="22"/>
        </w:rPr>
        <w:t>Your project</w:t>
      </w:r>
      <w:r w:rsidR="00161DFE">
        <w:rPr>
          <w:rFonts w:ascii="Arial" w:eastAsia="Arial" w:hAnsi="Arial" w:cs="Arial"/>
          <w:color w:val="000000"/>
          <w:sz w:val="22"/>
          <w:szCs w:val="22"/>
        </w:rPr>
        <w:t xml:space="preserve"> should result in a brief </w:t>
      </w:r>
      <w:r w:rsidR="00357962">
        <w:rPr>
          <w:rFonts w:ascii="Arial" w:eastAsia="Arial" w:hAnsi="Arial" w:cs="Arial"/>
          <w:color w:val="000000"/>
          <w:sz w:val="22"/>
          <w:szCs w:val="22"/>
        </w:rPr>
        <w:t>research paper</w:t>
      </w:r>
      <w:r>
        <w:rPr>
          <w:rFonts w:ascii="Arial" w:eastAsia="Arial" w:hAnsi="Arial" w:cs="Arial"/>
          <w:color w:val="000000"/>
          <w:sz w:val="22"/>
          <w:szCs w:val="22"/>
        </w:rPr>
        <w:t xml:space="preserve"> at the end of the semester</w:t>
      </w:r>
      <w:r w:rsidR="00357962">
        <w:rPr>
          <w:rFonts w:ascii="Arial" w:eastAsia="Arial" w:hAnsi="Arial" w:cs="Arial"/>
          <w:color w:val="000000"/>
          <w:sz w:val="22"/>
          <w:szCs w:val="22"/>
        </w:rPr>
        <w:t xml:space="preserve"> (e.g., </w:t>
      </w:r>
      <w:r>
        <w:rPr>
          <w:rFonts w:ascii="Arial" w:eastAsia="Arial" w:hAnsi="Arial" w:cs="Arial"/>
          <w:color w:val="000000"/>
          <w:sz w:val="22"/>
          <w:szCs w:val="22"/>
        </w:rPr>
        <w:t>a paper</w:t>
      </w:r>
      <w:r w:rsidR="00357962">
        <w:rPr>
          <w:rFonts w:ascii="Arial" w:eastAsia="Arial" w:hAnsi="Arial" w:cs="Arial"/>
          <w:color w:val="000000"/>
          <w:sz w:val="22"/>
          <w:szCs w:val="22"/>
        </w:rPr>
        <w:t xml:space="preserve"> that could be submitted to a workshop</w:t>
      </w:r>
      <w:r w:rsidR="003F56F3">
        <w:rPr>
          <w:rFonts w:ascii="Arial" w:eastAsia="Arial" w:hAnsi="Arial" w:cs="Arial"/>
          <w:color w:val="000000"/>
          <w:sz w:val="22"/>
          <w:szCs w:val="22"/>
        </w:rPr>
        <w:t xml:space="preserve"> for peer-reviewed publication</w:t>
      </w:r>
      <w:r w:rsidR="00357962">
        <w:rPr>
          <w:rFonts w:ascii="Arial" w:eastAsia="Arial" w:hAnsi="Arial" w:cs="Arial"/>
          <w:color w:val="000000"/>
          <w:sz w:val="22"/>
          <w:szCs w:val="22"/>
        </w:rPr>
        <w:t xml:space="preserve">) that could be eventually turned into a conference submission </w:t>
      </w:r>
      <w:r w:rsidR="00161DFE">
        <w:rPr>
          <w:rFonts w:ascii="Arial" w:eastAsia="Arial" w:hAnsi="Arial" w:cs="Arial"/>
          <w:color w:val="000000"/>
          <w:sz w:val="22"/>
          <w:szCs w:val="22"/>
        </w:rPr>
        <w:t xml:space="preserve">in the future (if work were to continue on it). </w:t>
      </w:r>
    </w:p>
    <w:p w14:paraId="4F15F299" w14:textId="1808B206" w:rsidR="00ED1887" w:rsidRDefault="00ED1887" w:rsidP="00AB1809">
      <w:pPr>
        <w:pStyle w:val="ListStyle"/>
        <w:pBdr>
          <w:bottom w:val="single" w:sz="6" w:space="1" w:color="auto"/>
        </w:pBdr>
        <w:spacing w:before="120" w:line="276" w:lineRule="auto"/>
        <w:contextualSpacing/>
        <w:rPr>
          <w:rFonts w:ascii="Arial" w:eastAsia="Arial" w:hAnsi="Arial" w:cs="Arial"/>
          <w:color w:val="000000"/>
          <w:sz w:val="22"/>
          <w:szCs w:val="22"/>
        </w:rPr>
      </w:pPr>
    </w:p>
    <w:p w14:paraId="150DE5C3" w14:textId="77777777" w:rsidR="00AB1809" w:rsidRPr="007E3E38" w:rsidRDefault="00AB1809" w:rsidP="00AB1809">
      <w:pPr>
        <w:pStyle w:val="ListStyle"/>
        <w:spacing w:before="120" w:line="276" w:lineRule="auto"/>
        <w:contextualSpacing/>
        <w:rPr>
          <w:rFonts w:ascii="Arial" w:eastAsia="Arial" w:hAnsi="Arial" w:cs="Arial"/>
          <w:color w:val="000000"/>
          <w:sz w:val="22"/>
          <w:szCs w:val="22"/>
        </w:rPr>
      </w:pPr>
    </w:p>
    <w:p w14:paraId="46496161" w14:textId="35D56082" w:rsidR="00AB1809" w:rsidRDefault="003F56F3" w:rsidP="00AB1809">
      <w:pPr>
        <w:pStyle w:val="Style-2"/>
        <w:spacing w:line="276" w:lineRule="auto"/>
        <w:contextualSpacing/>
        <w:rPr>
          <w:rFonts w:ascii="Arial" w:eastAsia="Arial" w:hAnsi="Arial" w:cs="Arial"/>
          <w:b/>
          <w:bCs/>
          <w:color w:val="000000"/>
          <w:sz w:val="22"/>
          <w:szCs w:val="22"/>
        </w:rPr>
      </w:pPr>
      <w:r>
        <w:rPr>
          <w:rFonts w:ascii="Arial" w:eastAsia="Arial" w:hAnsi="Arial" w:cs="Arial"/>
          <w:b/>
          <w:bCs/>
          <w:color w:val="000000"/>
          <w:sz w:val="22"/>
          <w:szCs w:val="22"/>
        </w:rPr>
        <w:t>Task Outline:  Guidelines</w:t>
      </w:r>
    </w:p>
    <w:p w14:paraId="4A2177F3" w14:textId="7E1C3209" w:rsidR="00DE1563" w:rsidRDefault="00DE1563" w:rsidP="00ED1887">
      <w:pPr>
        <w:pStyle w:val="Style-2"/>
        <w:numPr>
          <w:ilvl w:val="0"/>
          <w:numId w:val="37"/>
        </w:numPr>
        <w:spacing w:before="120" w:line="276" w:lineRule="auto"/>
        <w:rPr>
          <w:rFonts w:ascii="Arial" w:eastAsia="Arial" w:hAnsi="Arial" w:cs="Arial"/>
          <w:color w:val="000000"/>
          <w:sz w:val="22"/>
          <w:szCs w:val="22"/>
        </w:rPr>
      </w:pPr>
      <w:r>
        <w:rPr>
          <w:rFonts w:ascii="Arial" w:eastAsia="Arial" w:hAnsi="Arial" w:cs="Arial"/>
          <w:color w:val="000000"/>
          <w:sz w:val="22"/>
          <w:szCs w:val="22"/>
        </w:rPr>
        <w:t xml:space="preserve">Provide a project title and author list for your </w:t>
      </w:r>
      <w:r w:rsidR="00ED1887">
        <w:rPr>
          <w:rFonts w:ascii="Arial" w:eastAsia="Arial" w:hAnsi="Arial" w:cs="Arial"/>
          <w:color w:val="000000"/>
          <w:sz w:val="22"/>
          <w:szCs w:val="22"/>
        </w:rPr>
        <w:t>project proposal.</w:t>
      </w:r>
    </w:p>
    <w:p w14:paraId="51341A05" w14:textId="42C2E6EA" w:rsidR="00AB1809" w:rsidRDefault="003F56F3" w:rsidP="003F56F3">
      <w:pPr>
        <w:pStyle w:val="Style-2"/>
        <w:numPr>
          <w:ilvl w:val="0"/>
          <w:numId w:val="37"/>
        </w:numPr>
        <w:spacing w:line="276" w:lineRule="auto"/>
        <w:rPr>
          <w:rFonts w:ascii="Arial" w:eastAsia="Arial" w:hAnsi="Arial" w:cs="Arial"/>
          <w:color w:val="000000"/>
          <w:sz w:val="22"/>
          <w:szCs w:val="22"/>
        </w:rPr>
      </w:pPr>
      <w:r>
        <w:rPr>
          <w:rFonts w:ascii="Arial" w:eastAsia="Arial" w:hAnsi="Arial" w:cs="Arial"/>
          <w:color w:val="000000"/>
          <w:sz w:val="22"/>
          <w:szCs w:val="22"/>
        </w:rPr>
        <w:t xml:space="preserve">Identify </w:t>
      </w:r>
      <w:r w:rsidR="00695B55">
        <w:rPr>
          <w:rFonts w:ascii="Arial" w:eastAsia="Arial" w:hAnsi="Arial" w:cs="Arial"/>
          <w:color w:val="000000"/>
          <w:sz w:val="22"/>
          <w:szCs w:val="22"/>
        </w:rPr>
        <w:t>a project idea (or goal) and d</w:t>
      </w:r>
      <w:r w:rsidR="00E74B9F">
        <w:rPr>
          <w:rFonts w:ascii="Arial" w:eastAsia="Arial" w:hAnsi="Arial" w:cs="Arial"/>
          <w:color w:val="000000"/>
          <w:sz w:val="22"/>
          <w:szCs w:val="22"/>
        </w:rPr>
        <w:t xml:space="preserve">escribe </w:t>
      </w:r>
      <w:r w:rsidR="00773342">
        <w:rPr>
          <w:rFonts w:ascii="Arial" w:eastAsia="Arial" w:hAnsi="Arial" w:cs="Arial"/>
          <w:color w:val="000000"/>
          <w:sz w:val="22"/>
          <w:szCs w:val="22"/>
        </w:rPr>
        <w:t>it</w:t>
      </w:r>
      <w:r w:rsidR="00E74B9F">
        <w:rPr>
          <w:rFonts w:ascii="Arial" w:eastAsia="Arial" w:hAnsi="Arial" w:cs="Arial"/>
          <w:color w:val="000000"/>
          <w:sz w:val="22"/>
          <w:szCs w:val="22"/>
        </w:rPr>
        <w:t xml:space="preserve"> in a paragraph or two.</w:t>
      </w:r>
    </w:p>
    <w:p w14:paraId="57962FB3" w14:textId="395CFF91" w:rsidR="00E74B9F" w:rsidRPr="003F56F3" w:rsidRDefault="00E74B9F" w:rsidP="003F56F3">
      <w:pPr>
        <w:pStyle w:val="Style-2"/>
        <w:numPr>
          <w:ilvl w:val="0"/>
          <w:numId w:val="37"/>
        </w:numPr>
        <w:spacing w:line="276" w:lineRule="auto"/>
        <w:rPr>
          <w:rFonts w:ascii="Arial" w:eastAsia="Arial" w:hAnsi="Arial" w:cs="Arial"/>
          <w:color w:val="000000"/>
          <w:sz w:val="22"/>
          <w:szCs w:val="22"/>
        </w:rPr>
      </w:pPr>
      <w:r w:rsidRPr="003F56F3">
        <w:rPr>
          <w:rFonts w:ascii="Arial" w:eastAsia="Arial" w:hAnsi="Arial" w:cs="Arial"/>
          <w:color w:val="000000"/>
          <w:sz w:val="22"/>
          <w:szCs w:val="22"/>
        </w:rPr>
        <w:t xml:space="preserve">Scope the </w:t>
      </w:r>
      <w:r w:rsidR="008C40E1" w:rsidRPr="003F56F3">
        <w:rPr>
          <w:rFonts w:ascii="Arial" w:eastAsia="Arial" w:hAnsi="Arial" w:cs="Arial"/>
          <w:color w:val="000000"/>
          <w:sz w:val="22"/>
          <w:szCs w:val="22"/>
        </w:rPr>
        <w:t xml:space="preserve">extent of the </w:t>
      </w:r>
      <w:r w:rsidRPr="003F56F3">
        <w:rPr>
          <w:rFonts w:ascii="Arial" w:eastAsia="Arial" w:hAnsi="Arial" w:cs="Arial"/>
          <w:color w:val="000000"/>
          <w:sz w:val="22"/>
          <w:szCs w:val="22"/>
        </w:rPr>
        <w:t xml:space="preserve">project, e.g., start with a bulleted list of what you propose to do. </w:t>
      </w:r>
    </w:p>
    <w:p w14:paraId="2B99CC76" w14:textId="77777777" w:rsidR="00687B51" w:rsidRDefault="00687B51" w:rsidP="003F56F3">
      <w:pPr>
        <w:pStyle w:val="Style-2"/>
        <w:numPr>
          <w:ilvl w:val="1"/>
          <w:numId w:val="43"/>
        </w:numPr>
        <w:spacing w:line="276" w:lineRule="auto"/>
        <w:rPr>
          <w:rFonts w:ascii="Arial" w:eastAsia="Arial" w:hAnsi="Arial" w:cs="Arial"/>
          <w:color w:val="000000"/>
          <w:sz w:val="22"/>
          <w:szCs w:val="22"/>
        </w:rPr>
      </w:pPr>
      <w:r w:rsidRPr="00695B55">
        <w:rPr>
          <w:rFonts w:ascii="Arial" w:eastAsia="Arial" w:hAnsi="Arial" w:cs="Arial"/>
          <w:color w:val="000000"/>
          <w:sz w:val="22"/>
          <w:szCs w:val="22"/>
        </w:rPr>
        <w:t>What do you propose to do?</w:t>
      </w:r>
    </w:p>
    <w:p w14:paraId="4645896F" w14:textId="77777777" w:rsidR="00687B51" w:rsidRDefault="00687B51" w:rsidP="003F56F3">
      <w:pPr>
        <w:pStyle w:val="Style-2"/>
        <w:numPr>
          <w:ilvl w:val="1"/>
          <w:numId w:val="43"/>
        </w:numPr>
        <w:spacing w:line="276" w:lineRule="auto"/>
        <w:rPr>
          <w:rFonts w:ascii="Arial" w:eastAsia="Arial" w:hAnsi="Arial" w:cs="Arial"/>
          <w:color w:val="000000"/>
          <w:sz w:val="22"/>
          <w:szCs w:val="22"/>
        </w:rPr>
      </w:pPr>
      <w:r w:rsidRPr="00695B55">
        <w:rPr>
          <w:rFonts w:ascii="Arial" w:eastAsia="Arial" w:hAnsi="Arial" w:cs="Arial"/>
          <w:color w:val="000000"/>
          <w:sz w:val="22"/>
          <w:szCs w:val="22"/>
        </w:rPr>
        <w:t>Why is it important?</w:t>
      </w:r>
    </w:p>
    <w:p w14:paraId="74B6347F" w14:textId="59789B35" w:rsidR="00687B51" w:rsidRPr="00533F05" w:rsidRDefault="00687B51" w:rsidP="003F56F3">
      <w:pPr>
        <w:pStyle w:val="Style-2"/>
        <w:numPr>
          <w:ilvl w:val="1"/>
          <w:numId w:val="43"/>
        </w:numPr>
        <w:spacing w:line="276" w:lineRule="auto"/>
        <w:rPr>
          <w:rFonts w:ascii="Arial" w:eastAsia="Arial" w:hAnsi="Arial" w:cs="Arial"/>
          <w:color w:val="000000"/>
          <w:sz w:val="22"/>
          <w:szCs w:val="22"/>
        </w:rPr>
      </w:pPr>
      <w:r w:rsidRPr="00533F05">
        <w:rPr>
          <w:rFonts w:ascii="Arial" w:eastAsia="Arial" w:hAnsi="Arial" w:cs="Arial"/>
          <w:color w:val="000000"/>
          <w:sz w:val="22"/>
          <w:szCs w:val="22"/>
        </w:rPr>
        <w:t>What is the current “state of the art” in the literature? How is what you propose similar</w:t>
      </w:r>
      <w:r w:rsidR="00773342">
        <w:rPr>
          <w:rFonts w:ascii="Arial" w:eastAsia="Arial" w:hAnsi="Arial" w:cs="Arial"/>
          <w:color w:val="000000"/>
          <w:sz w:val="22"/>
          <w:szCs w:val="22"/>
        </w:rPr>
        <w:t xml:space="preserve"> or different</w:t>
      </w:r>
      <w:r w:rsidRPr="00533F05">
        <w:rPr>
          <w:rFonts w:ascii="Arial" w:eastAsia="Arial" w:hAnsi="Arial" w:cs="Arial"/>
          <w:color w:val="000000"/>
          <w:sz w:val="22"/>
          <w:szCs w:val="22"/>
        </w:rPr>
        <w:t xml:space="preserve">? </w:t>
      </w:r>
      <w:r>
        <w:rPr>
          <w:rFonts w:ascii="Arial" w:eastAsia="Arial" w:hAnsi="Arial" w:cs="Arial"/>
          <w:color w:val="000000"/>
          <w:sz w:val="22"/>
          <w:szCs w:val="22"/>
        </w:rPr>
        <w:t xml:space="preserve">In short, do a literature search to understand the context of what you are proposing and cite your references in your </w:t>
      </w:r>
      <w:r w:rsidR="00DE1563">
        <w:rPr>
          <w:rFonts w:ascii="Arial" w:eastAsia="Arial" w:hAnsi="Arial" w:cs="Arial"/>
          <w:color w:val="000000"/>
          <w:sz w:val="22"/>
          <w:szCs w:val="22"/>
        </w:rPr>
        <w:t xml:space="preserve">project </w:t>
      </w:r>
      <w:r>
        <w:rPr>
          <w:rFonts w:ascii="Arial" w:eastAsia="Arial" w:hAnsi="Arial" w:cs="Arial"/>
          <w:color w:val="000000"/>
          <w:sz w:val="22"/>
          <w:szCs w:val="22"/>
        </w:rPr>
        <w:t>proposal.</w:t>
      </w:r>
      <w:r w:rsidR="00773342">
        <w:rPr>
          <w:rFonts w:ascii="Arial" w:eastAsia="Arial" w:hAnsi="Arial" w:cs="Arial"/>
          <w:color w:val="000000"/>
          <w:sz w:val="22"/>
          <w:szCs w:val="22"/>
        </w:rPr>
        <w:t xml:space="preserve"> (It is ok to </w:t>
      </w:r>
      <w:r w:rsidR="00DE1563">
        <w:rPr>
          <w:rFonts w:ascii="Arial" w:eastAsia="Arial" w:hAnsi="Arial" w:cs="Arial"/>
          <w:color w:val="000000"/>
          <w:sz w:val="22"/>
          <w:szCs w:val="22"/>
        </w:rPr>
        <w:t xml:space="preserve">update, </w:t>
      </w:r>
      <w:r w:rsidR="00773342">
        <w:rPr>
          <w:rFonts w:ascii="Arial" w:eastAsia="Arial" w:hAnsi="Arial" w:cs="Arial"/>
          <w:color w:val="000000"/>
          <w:sz w:val="22"/>
          <w:szCs w:val="22"/>
        </w:rPr>
        <w:t>validate</w:t>
      </w:r>
      <w:r w:rsidR="00DE1563">
        <w:rPr>
          <w:rFonts w:ascii="Arial" w:eastAsia="Arial" w:hAnsi="Arial" w:cs="Arial"/>
          <w:color w:val="000000"/>
          <w:sz w:val="22"/>
          <w:szCs w:val="22"/>
        </w:rPr>
        <w:t xml:space="preserve">, and </w:t>
      </w:r>
      <w:r w:rsidR="00773342">
        <w:rPr>
          <w:rFonts w:ascii="Arial" w:eastAsia="Arial" w:hAnsi="Arial" w:cs="Arial"/>
          <w:color w:val="000000"/>
          <w:sz w:val="22"/>
          <w:szCs w:val="22"/>
        </w:rPr>
        <w:t>verify existing research results</w:t>
      </w:r>
      <w:r w:rsidR="00DE1563">
        <w:rPr>
          <w:rFonts w:ascii="Arial" w:eastAsia="Arial" w:hAnsi="Arial" w:cs="Arial"/>
          <w:color w:val="000000"/>
          <w:sz w:val="22"/>
          <w:szCs w:val="22"/>
        </w:rPr>
        <w:t xml:space="preserve"> but for current CPU and GPU hardware technology. In addition, </w:t>
      </w:r>
      <w:r w:rsidR="00773342">
        <w:rPr>
          <w:rFonts w:ascii="Arial" w:eastAsia="Arial" w:hAnsi="Arial" w:cs="Arial"/>
          <w:color w:val="000000"/>
          <w:sz w:val="22"/>
          <w:szCs w:val="22"/>
        </w:rPr>
        <w:t>you must cite the r</w:t>
      </w:r>
      <w:r w:rsidR="002E1F5B">
        <w:rPr>
          <w:rFonts w:ascii="Arial" w:eastAsia="Arial" w:hAnsi="Arial" w:cs="Arial"/>
          <w:color w:val="000000"/>
          <w:sz w:val="22"/>
          <w:szCs w:val="22"/>
        </w:rPr>
        <w:t xml:space="preserve">esearch that you are </w:t>
      </w:r>
      <w:r w:rsidR="00DE1563">
        <w:rPr>
          <w:rFonts w:ascii="Arial" w:eastAsia="Arial" w:hAnsi="Arial" w:cs="Arial"/>
          <w:color w:val="000000"/>
          <w:sz w:val="22"/>
          <w:szCs w:val="22"/>
        </w:rPr>
        <w:t xml:space="preserve">updating, </w:t>
      </w:r>
      <w:r w:rsidR="002E1F5B">
        <w:rPr>
          <w:rFonts w:ascii="Arial" w:eastAsia="Arial" w:hAnsi="Arial" w:cs="Arial"/>
          <w:color w:val="000000"/>
          <w:sz w:val="22"/>
          <w:szCs w:val="22"/>
        </w:rPr>
        <w:t>validating</w:t>
      </w:r>
      <w:r w:rsidR="00DE1563">
        <w:rPr>
          <w:rFonts w:ascii="Arial" w:eastAsia="Arial" w:hAnsi="Arial" w:cs="Arial"/>
          <w:color w:val="000000"/>
          <w:sz w:val="22"/>
          <w:szCs w:val="22"/>
        </w:rPr>
        <w:t xml:space="preserve">, and </w:t>
      </w:r>
      <w:r w:rsidR="00773342">
        <w:rPr>
          <w:rFonts w:ascii="Arial" w:eastAsia="Arial" w:hAnsi="Arial" w:cs="Arial"/>
          <w:color w:val="000000"/>
          <w:sz w:val="22"/>
          <w:szCs w:val="22"/>
        </w:rPr>
        <w:t>verifying.)</w:t>
      </w:r>
    </w:p>
    <w:p w14:paraId="5ACAC0E6" w14:textId="56017DD8" w:rsidR="00687B51" w:rsidRPr="003F56F3" w:rsidRDefault="00687B51" w:rsidP="003F56F3">
      <w:pPr>
        <w:pStyle w:val="Style-2"/>
        <w:numPr>
          <w:ilvl w:val="1"/>
          <w:numId w:val="43"/>
        </w:numPr>
        <w:spacing w:line="276" w:lineRule="auto"/>
        <w:rPr>
          <w:rFonts w:ascii="Arial" w:eastAsia="Arial" w:hAnsi="Arial" w:cs="Arial"/>
          <w:color w:val="000000"/>
          <w:sz w:val="22"/>
          <w:szCs w:val="22"/>
        </w:rPr>
      </w:pPr>
      <w:r w:rsidRPr="00533F05">
        <w:rPr>
          <w:rFonts w:ascii="Arial" w:eastAsia="Arial" w:hAnsi="Arial" w:cs="Arial"/>
          <w:color w:val="000000"/>
          <w:sz w:val="22"/>
          <w:szCs w:val="22"/>
        </w:rPr>
        <w:t>What will your approach be towards achieving what you propose?</w:t>
      </w:r>
      <w:r>
        <w:rPr>
          <w:rFonts w:ascii="Arial" w:eastAsia="Arial" w:hAnsi="Arial" w:cs="Arial"/>
          <w:color w:val="000000"/>
          <w:sz w:val="22"/>
          <w:szCs w:val="22"/>
        </w:rPr>
        <w:t xml:space="preserve"> In short, explain your approach in further detail.</w:t>
      </w:r>
    </w:p>
    <w:p w14:paraId="0B265DAE" w14:textId="4C31D9A2" w:rsidR="003F56F3" w:rsidRDefault="003F56F3" w:rsidP="00DE1563">
      <w:pPr>
        <w:pStyle w:val="Style-2"/>
        <w:numPr>
          <w:ilvl w:val="1"/>
          <w:numId w:val="43"/>
        </w:numPr>
        <w:spacing w:line="276" w:lineRule="auto"/>
        <w:rPr>
          <w:rFonts w:ascii="Arial" w:eastAsia="Arial" w:hAnsi="Arial" w:cs="Arial"/>
          <w:color w:val="000000"/>
          <w:sz w:val="22"/>
          <w:szCs w:val="22"/>
        </w:rPr>
      </w:pPr>
      <w:r>
        <w:rPr>
          <w:rFonts w:ascii="Arial" w:eastAsia="Arial" w:hAnsi="Arial" w:cs="Arial"/>
          <w:color w:val="000000"/>
          <w:sz w:val="22"/>
          <w:szCs w:val="22"/>
        </w:rPr>
        <w:t>Articulate the resources, particularly computing infrastructure, that you will use to complete your project.</w:t>
      </w:r>
    </w:p>
    <w:p w14:paraId="5596FB48" w14:textId="1B155CE6" w:rsidR="008C40E1" w:rsidRPr="00F14116" w:rsidRDefault="00DE1563" w:rsidP="00374EDA">
      <w:pPr>
        <w:pStyle w:val="Style-2"/>
        <w:numPr>
          <w:ilvl w:val="0"/>
          <w:numId w:val="37"/>
        </w:numPr>
        <w:spacing w:line="276" w:lineRule="auto"/>
        <w:rPr>
          <w:rFonts w:ascii="Arial" w:eastAsia="Arial" w:hAnsi="Arial" w:cs="Arial"/>
          <w:color w:val="000000"/>
          <w:sz w:val="22"/>
          <w:szCs w:val="22"/>
        </w:rPr>
      </w:pPr>
      <w:r>
        <w:rPr>
          <w:rFonts w:ascii="Arial" w:eastAsia="Arial" w:hAnsi="Arial" w:cs="Arial"/>
          <w:color w:val="000000"/>
          <w:sz w:val="22"/>
          <w:szCs w:val="22"/>
        </w:rPr>
        <w:t>The</w:t>
      </w:r>
      <w:r w:rsidR="002E1F5B">
        <w:rPr>
          <w:rFonts w:ascii="Arial" w:eastAsia="Arial" w:hAnsi="Arial" w:cs="Arial"/>
          <w:color w:val="000000"/>
          <w:sz w:val="22"/>
          <w:szCs w:val="22"/>
        </w:rPr>
        <w:t xml:space="preserve"> project proposal </w:t>
      </w:r>
      <w:r>
        <w:rPr>
          <w:rFonts w:ascii="Arial" w:eastAsia="Arial" w:hAnsi="Arial" w:cs="Arial"/>
          <w:color w:val="000000"/>
          <w:sz w:val="22"/>
          <w:szCs w:val="22"/>
        </w:rPr>
        <w:t>should</w:t>
      </w:r>
      <w:r w:rsidR="002E1F5B">
        <w:rPr>
          <w:rFonts w:ascii="Arial" w:eastAsia="Arial" w:hAnsi="Arial" w:cs="Arial"/>
          <w:color w:val="000000"/>
          <w:sz w:val="22"/>
          <w:szCs w:val="22"/>
        </w:rPr>
        <w:t xml:space="preserve"> not exceed </w:t>
      </w:r>
      <w:r>
        <w:rPr>
          <w:rFonts w:ascii="Arial" w:eastAsia="Arial" w:hAnsi="Arial" w:cs="Arial"/>
          <w:color w:val="000000"/>
          <w:sz w:val="22"/>
          <w:szCs w:val="22"/>
        </w:rPr>
        <w:t>four</w:t>
      </w:r>
      <w:r w:rsidR="00004F78">
        <w:rPr>
          <w:rFonts w:ascii="Arial" w:eastAsia="Arial" w:hAnsi="Arial" w:cs="Arial"/>
          <w:color w:val="000000"/>
          <w:sz w:val="22"/>
          <w:szCs w:val="22"/>
        </w:rPr>
        <w:t xml:space="preserve"> (</w:t>
      </w:r>
      <w:r>
        <w:rPr>
          <w:rFonts w:ascii="Arial" w:eastAsia="Arial" w:hAnsi="Arial" w:cs="Arial"/>
          <w:color w:val="000000"/>
          <w:sz w:val="22"/>
          <w:szCs w:val="22"/>
        </w:rPr>
        <w:t>4</w:t>
      </w:r>
      <w:r w:rsidR="00004F78">
        <w:rPr>
          <w:rFonts w:ascii="Arial" w:eastAsia="Arial" w:hAnsi="Arial" w:cs="Arial"/>
          <w:color w:val="000000"/>
          <w:sz w:val="22"/>
          <w:szCs w:val="22"/>
        </w:rPr>
        <w:t>)</w:t>
      </w:r>
      <w:r w:rsidR="002E1F5B">
        <w:rPr>
          <w:rFonts w:ascii="Arial" w:eastAsia="Arial" w:hAnsi="Arial" w:cs="Arial"/>
          <w:color w:val="000000"/>
          <w:sz w:val="22"/>
          <w:szCs w:val="22"/>
        </w:rPr>
        <w:t xml:space="preserve"> pages in length</w:t>
      </w:r>
      <w:r w:rsidR="00004F78">
        <w:rPr>
          <w:rFonts w:ascii="Arial" w:eastAsia="Arial" w:hAnsi="Arial" w:cs="Arial"/>
          <w:color w:val="000000"/>
          <w:sz w:val="22"/>
          <w:szCs w:val="22"/>
        </w:rPr>
        <w:t xml:space="preserve">, not including references (i.e., references may spill onto </w:t>
      </w:r>
      <w:r w:rsidR="00374EDA">
        <w:rPr>
          <w:rFonts w:ascii="Arial" w:eastAsia="Arial" w:hAnsi="Arial" w:cs="Arial"/>
          <w:color w:val="000000"/>
          <w:sz w:val="22"/>
          <w:szCs w:val="22"/>
        </w:rPr>
        <w:t>additional pages beyond the 5 pages)</w:t>
      </w:r>
      <w:r w:rsidR="00004F78">
        <w:rPr>
          <w:rFonts w:ascii="Arial" w:eastAsia="Arial" w:hAnsi="Arial" w:cs="Arial"/>
          <w:color w:val="000000"/>
          <w:sz w:val="22"/>
          <w:szCs w:val="22"/>
        </w:rPr>
        <w:t>,</w:t>
      </w:r>
      <w:r w:rsidR="002E1F5B">
        <w:rPr>
          <w:rFonts w:ascii="Arial" w:eastAsia="Arial" w:hAnsi="Arial" w:cs="Arial"/>
          <w:color w:val="000000"/>
          <w:sz w:val="22"/>
          <w:szCs w:val="22"/>
        </w:rPr>
        <w:t xml:space="preserve"> in IEEE conference format: </w:t>
      </w:r>
      <w:hyperlink r:id="rId10" w:history="1">
        <w:r w:rsidR="002E1F5B" w:rsidRPr="005A48F6">
          <w:rPr>
            <w:rStyle w:val="Hyperlink"/>
            <w:rFonts w:ascii="Arial" w:eastAsia="Arial" w:hAnsi="Arial" w:cs="Arial"/>
            <w:bCs/>
            <w:sz w:val="22"/>
            <w:szCs w:val="22"/>
          </w:rPr>
          <w:t>https://www.ieee.org/conferences_events/conferences/publishing/templates.html</w:t>
        </w:r>
      </w:hyperlink>
    </w:p>
    <w:p w14:paraId="10242FAF" w14:textId="7FD426C4" w:rsidR="00F14116" w:rsidRDefault="00F14116" w:rsidP="00773342">
      <w:pPr>
        <w:pStyle w:val="Style-2"/>
        <w:pBdr>
          <w:bottom w:val="single" w:sz="6" w:space="1" w:color="auto"/>
        </w:pBdr>
        <w:spacing w:line="276" w:lineRule="auto"/>
        <w:contextualSpacing/>
        <w:rPr>
          <w:rFonts w:ascii="Arial" w:eastAsia="Arial" w:hAnsi="Arial" w:cs="Arial"/>
          <w:b/>
          <w:bCs/>
          <w:color w:val="000000"/>
          <w:sz w:val="22"/>
          <w:szCs w:val="22"/>
        </w:rPr>
      </w:pPr>
    </w:p>
    <w:p w14:paraId="0005CC1E" w14:textId="77777777" w:rsidR="00F14116" w:rsidRDefault="00F14116" w:rsidP="00773342">
      <w:pPr>
        <w:pStyle w:val="Style-2"/>
        <w:spacing w:line="276" w:lineRule="auto"/>
        <w:contextualSpacing/>
        <w:rPr>
          <w:rFonts w:ascii="Arial" w:eastAsia="Arial" w:hAnsi="Arial" w:cs="Arial"/>
          <w:b/>
          <w:bCs/>
          <w:color w:val="000000"/>
          <w:sz w:val="22"/>
          <w:szCs w:val="22"/>
        </w:rPr>
      </w:pPr>
    </w:p>
    <w:p w14:paraId="535FEDAA" w14:textId="1D99A079" w:rsidR="009B2AAC" w:rsidRPr="009B2AAC" w:rsidRDefault="00CD02C5" w:rsidP="00773342">
      <w:pPr>
        <w:pStyle w:val="Style-2"/>
        <w:spacing w:line="276" w:lineRule="auto"/>
        <w:contextualSpacing/>
        <w:rPr>
          <w:rFonts w:ascii="Arial" w:eastAsia="Arial" w:hAnsi="Arial" w:cs="Arial"/>
          <w:b/>
          <w:bCs/>
          <w:color w:val="000000"/>
          <w:sz w:val="22"/>
          <w:szCs w:val="22"/>
        </w:rPr>
      </w:pPr>
      <w:r>
        <w:rPr>
          <w:rFonts w:ascii="Arial" w:eastAsia="Arial" w:hAnsi="Arial" w:cs="Arial"/>
          <w:b/>
          <w:bCs/>
          <w:color w:val="000000"/>
          <w:sz w:val="22"/>
          <w:szCs w:val="22"/>
        </w:rPr>
        <w:t>What to Submit</w:t>
      </w:r>
    </w:p>
    <w:p w14:paraId="154942B1" w14:textId="261FF93E" w:rsidR="00630E3E" w:rsidRDefault="00630E3E" w:rsidP="00CD02C5">
      <w:pPr>
        <w:pStyle w:val="Style-2"/>
        <w:numPr>
          <w:ilvl w:val="0"/>
          <w:numId w:val="36"/>
        </w:numPr>
        <w:spacing w:before="240" w:after="240" w:line="276" w:lineRule="auto"/>
        <w:contextualSpacing/>
        <w:rPr>
          <w:rFonts w:ascii="Arial" w:eastAsia="Arial" w:hAnsi="Arial" w:cs="Arial"/>
          <w:bCs/>
          <w:color w:val="000000"/>
          <w:sz w:val="22"/>
          <w:szCs w:val="22"/>
        </w:rPr>
      </w:pPr>
      <w:r>
        <w:rPr>
          <w:rFonts w:ascii="Arial" w:eastAsia="Arial" w:hAnsi="Arial" w:cs="Arial"/>
          <w:bCs/>
          <w:i/>
          <w:color w:val="000000"/>
          <w:sz w:val="22"/>
          <w:szCs w:val="22"/>
        </w:rPr>
        <w:t xml:space="preserve">Everyone </w:t>
      </w:r>
      <w:r>
        <w:rPr>
          <w:rFonts w:ascii="Arial" w:eastAsia="Arial" w:hAnsi="Arial" w:cs="Arial"/>
          <w:bCs/>
          <w:color w:val="000000"/>
          <w:sz w:val="22"/>
          <w:szCs w:val="22"/>
        </w:rPr>
        <w:t xml:space="preserve">must submit </w:t>
      </w:r>
      <w:r w:rsidR="00ED1887">
        <w:rPr>
          <w:rFonts w:ascii="Arial" w:eastAsia="Arial" w:hAnsi="Arial" w:cs="Arial"/>
          <w:bCs/>
          <w:color w:val="000000"/>
          <w:sz w:val="22"/>
          <w:szCs w:val="22"/>
        </w:rPr>
        <w:t>their</w:t>
      </w:r>
      <w:r>
        <w:rPr>
          <w:rFonts w:ascii="Arial" w:eastAsia="Arial" w:hAnsi="Arial" w:cs="Arial"/>
          <w:bCs/>
          <w:color w:val="000000"/>
          <w:sz w:val="22"/>
          <w:szCs w:val="22"/>
        </w:rPr>
        <w:t xml:space="preserve"> proposal to Canvas.</w:t>
      </w:r>
    </w:p>
    <w:p w14:paraId="6647A6E0" w14:textId="63C50213" w:rsidR="001F5E35" w:rsidRDefault="00630E3E" w:rsidP="00CD02C5">
      <w:pPr>
        <w:pStyle w:val="Style-2"/>
        <w:numPr>
          <w:ilvl w:val="0"/>
          <w:numId w:val="36"/>
        </w:numPr>
        <w:spacing w:before="240" w:after="240" w:line="276" w:lineRule="auto"/>
        <w:contextualSpacing/>
        <w:rPr>
          <w:rFonts w:ascii="Arial" w:eastAsia="Arial" w:hAnsi="Arial" w:cs="Arial"/>
          <w:bCs/>
          <w:color w:val="000000"/>
          <w:sz w:val="22"/>
          <w:szCs w:val="22"/>
        </w:rPr>
      </w:pPr>
      <w:r>
        <w:rPr>
          <w:rFonts w:ascii="Arial" w:eastAsia="Arial" w:hAnsi="Arial" w:cs="Arial"/>
          <w:bCs/>
          <w:color w:val="000000"/>
          <w:sz w:val="22"/>
          <w:szCs w:val="22"/>
        </w:rPr>
        <w:t xml:space="preserve">If you </w:t>
      </w:r>
      <w:r w:rsidR="00ED1887">
        <w:rPr>
          <w:rFonts w:ascii="Arial" w:eastAsia="Arial" w:hAnsi="Arial" w:cs="Arial"/>
          <w:bCs/>
          <w:color w:val="000000"/>
          <w:sz w:val="22"/>
          <w:szCs w:val="22"/>
        </w:rPr>
        <w:t>work</w:t>
      </w:r>
      <w:r>
        <w:rPr>
          <w:rFonts w:ascii="Arial" w:eastAsia="Arial" w:hAnsi="Arial" w:cs="Arial"/>
          <w:bCs/>
          <w:color w:val="000000"/>
          <w:sz w:val="22"/>
          <w:szCs w:val="22"/>
        </w:rPr>
        <w:t xml:space="preserve"> </w:t>
      </w:r>
      <w:r w:rsidR="001F5E35">
        <w:rPr>
          <w:rFonts w:ascii="Arial" w:eastAsia="Arial" w:hAnsi="Arial" w:cs="Arial"/>
          <w:bCs/>
          <w:color w:val="000000"/>
          <w:sz w:val="22"/>
          <w:szCs w:val="22"/>
        </w:rPr>
        <w:t>in a team to two,</w:t>
      </w:r>
    </w:p>
    <w:p w14:paraId="1BDA5250" w14:textId="17ED79C8" w:rsidR="00630E3E" w:rsidRDefault="001F5E35" w:rsidP="00ED1887">
      <w:pPr>
        <w:pStyle w:val="Style-2"/>
        <w:numPr>
          <w:ilvl w:val="1"/>
          <w:numId w:val="36"/>
        </w:numPr>
        <w:spacing w:before="240" w:after="240" w:line="276" w:lineRule="auto"/>
        <w:ind w:left="1080"/>
        <w:contextualSpacing/>
        <w:rPr>
          <w:rFonts w:ascii="Arial" w:eastAsia="Arial" w:hAnsi="Arial" w:cs="Arial"/>
          <w:bCs/>
          <w:color w:val="000000"/>
          <w:sz w:val="22"/>
          <w:szCs w:val="22"/>
        </w:rPr>
      </w:pPr>
      <w:r>
        <w:rPr>
          <w:rFonts w:ascii="Arial" w:eastAsia="Arial" w:hAnsi="Arial" w:cs="Arial"/>
          <w:bCs/>
          <w:color w:val="000000"/>
          <w:sz w:val="22"/>
          <w:szCs w:val="22"/>
        </w:rPr>
        <w:t>Your submissions should be identical and should explicitly specify the team members.</w:t>
      </w:r>
    </w:p>
    <w:p w14:paraId="0822986A" w14:textId="18DE589B" w:rsidR="00CD02C5" w:rsidRDefault="001F5E35" w:rsidP="00ED1887">
      <w:pPr>
        <w:pStyle w:val="Style-2"/>
        <w:numPr>
          <w:ilvl w:val="1"/>
          <w:numId w:val="36"/>
        </w:numPr>
        <w:spacing w:before="240" w:after="240" w:line="276" w:lineRule="auto"/>
        <w:ind w:left="1080"/>
        <w:contextualSpacing/>
        <w:rPr>
          <w:rFonts w:ascii="Arial" w:eastAsia="Arial" w:hAnsi="Arial" w:cs="Arial"/>
          <w:bCs/>
          <w:color w:val="000000"/>
          <w:sz w:val="22"/>
          <w:szCs w:val="22"/>
        </w:rPr>
      </w:pPr>
      <w:r>
        <w:rPr>
          <w:rFonts w:ascii="Arial" w:eastAsia="Arial" w:hAnsi="Arial" w:cs="Arial"/>
          <w:bCs/>
          <w:color w:val="000000"/>
          <w:sz w:val="22"/>
          <w:szCs w:val="22"/>
        </w:rPr>
        <w:t xml:space="preserve">You </w:t>
      </w:r>
      <w:r w:rsidR="00CD02C5">
        <w:rPr>
          <w:rFonts w:ascii="Arial" w:eastAsia="Arial" w:hAnsi="Arial" w:cs="Arial"/>
          <w:bCs/>
          <w:color w:val="000000"/>
          <w:sz w:val="22"/>
          <w:szCs w:val="22"/>
        </w:rPr>
        <w:t>should keep a journal or blog of project progress to document your progress, preferably on the aforementioned github repository.</w:t>
      </w:r>
    </w:p>
    <w:p w14:paraId="493D83EF" w14:textId="7B31B1F8" w:rsidR="00374EDA" w:rsidRPr="00444B32" w:rsidDel="00FA0F00" w:rsidRDefault="00374EDA" w:rsidP="00ED1887">
      <w:pPr>
        <w:pStyle w:val="Style-2"/>
        <w:numPr>
          <w:ilvl w:val="1"/>
          <w:numId w:val="36"/>
        </w:numPr>
        <w:spacing w:before="240" w:after="240" w:line="276" w:lineRule="auto"/>
        <w:ind w:left="1080"/>
        <w:contextualSpacing/>
        <w:rPr>
          <w:del w:id="6" w:author="Gondhalekar, Atharva" w:date="2022-08-18T07:26:00Z"/>
          <w:rFonts w:ascii="Arial" w:eastAsia="Arial" w:hAnsi="Arial" w:cs="Arial"/>
          <w:bCs/>
          <w:color w:val="000000"/>
          <w:sz w:val="22"/>
          <w:szCs w:val="22"/>
        </w:rPr>
      </w:pPr>
      <w:r>
        <w:rPr>
          <w:rFonts w:ascii="Arial" w:eastAsia="Arial" w:hAnsi="Arial" w:cs="Arial"/>
          <w:bCs/>
          <w:color w:val="000000"/>
          <w:sz w:val="22"/>
          <w:szCs w:val="22"/>
        </w:rPr>
        <w:t xml:space="preserve">You must </w:t>
      </w:r>
      <w:r w:rsidR="00444B32">
        <w:rPr>
          <w:rFonts w:ascii="Arial" w:eastAsia="Arial" w:hAnsi="Arial" w:cs="Arial"/>
          <w:bCs/>
          <w:color w:val="000000"/>
          <w:sz w:val="22"/>
          <w:szCs w:val="22"/>
        </w:rPr>
        <w:t xml:space="preserve">remember that </w:t>
      </w:r>
      <w:r w:rsidR="00444B32" w:rsidRPr="00444B32">
        <w:rPr>
          <w:rFonts w:ascii="Arial" w:eastAsia="Arial" w:hAnsi="Arial" w:cs="Arial"/>
          <w:bCs/>
          <w:color w:val="000000"/>
          <w:sz w:val="22"/>
          <w:szCs w:val="22"/>
          <w:u w:val="single"/>
        </w:rPr>
        <w:t>the expectation is that the scope of the project will be proportional to the number of people in your group</w:t>
      </w:r>
      <w:r w:rsidR="00444B32">
        <w:rPr>
          <w:rFonts w:ascii="Arial" w:eastAsia="Arial" w:hAnsi="Arial" w:cs="Arial"/>
          <w:bCs/>
          <w:color w:val="000000"/>
          <w:sz w:val="22"/>
          <w:szCs w:val="22"/>
        </w:rPr>
        <w:t>.</w:t>
      </w:r>
    </w:p>
    <w:p w14:paraId="21308A5C" w14:textId="1A92C022" w:rsidR="00CD02C5" w:rsidRPr="00FA0F00" w:rsidDel="00FA0F00" w:rsidRDefault="00CD02C5" w:rsidP="00FA0F00">
      <w:pPr>
        <w:pStyle w:val="Style-2"/>
        <w:numPr>
          <w:ilvl w:val="1"/>
          <w:numId w:val="36"/>
        </w:numPr>
        <w:pBdr>
          <w:bottom w:val="single" w:sz="6" w:space="1" w:color="auto"/>
        </w:pBdr>
        <w:spacing w:before="240" w:after="240" w:line="276" w:lineRule="auto"/>
        <w:ind w:left="1080"/>
        <w:contextualSpacing/>
        <w:rPr>
          <w:del w:id="7" w:author="Gondhalekar, Atharva" w:date="2022-08-18T07:26:00Z"/>
          <w:rFonts w:ascii="Arial" w:eastAsia="Arial" w:hAnsi="Arial" w:cs="Arial"/>
          <w:bCs/>
          <w:color w:val="000000"/>
          <w:sz w:val="22"/>
          <w:szCs w:val="22"/>
        </w:rPr>
        <w:pPrChange w:id="8" w:author="Gondhalekar, Atharva" w:date="2022-08-18T07:26:00Z">
          <w:pPr>
            <w:pStyle w:val="Style-2"/>
            <w:pBdr>
              <w:bottom w:val="single" w:sz="6" w:space="1" w:color="auto"/>
            </w:pBdr>
            <w:spacing w:before="240" w:after="240" w:line="360" w:lineRule="auto"/>
          </w:pPr>
        </w:pPrChange>
      </w:pPr>
    </w:p>
    <w:p w14:paraId="238079D7" w14:textId="74337F73" w:rsidR="299E059A" w:rsidDel="00FA0F00" w:rsidRDefault="299E059A">
      <w:pPr>
        <w:pStyle w:val="Style-2"/>
        <w:spacing w:before="480" w:after="240" w:line="360" w:lineRule="auto"/>
        <w:rPr>
          <w:ins w:id="9" w:author="Feng, Wu-Chun" w:date="2022-08-03T15:22:00Z"/>
          <w:del w:id="10" w:author="Gondhalekar, Atharva" w:date="2022-08-18T07:25:00Z"/>
          <w:rFonts w:ascii="Arial" w:eastAsia="Arial" w:hAnsi="Arial" w:cs="Arial"/>
          <w:b/>
          <w:bCs/>
          <w:color w:val="000000" w:themeColor="text1"/>
          <w:sz w:val="22"/>
          <w:szCs w:val="22"/>
        </w:rPr>
        <w:pPrChange w:id="11" w:author="Feng, Wu-Chun" w:date="2022-08-03T15:22:00Z">
          <w:pPr>
            <w:pStyle w:val="Style-2"/>
            <w:spacing w:before="480" w:after="240" w:line="360" w:lineRule="auto"/>
            <w:jc w:val="center"/>
          </w:pPr>
        </w:pPrChange>
      </w:pPr>
      <w:ins w:id="12" w:author="Feng, Wu-Chun" w:date="2022-08-03T15:21:00Z">
        <w:del w:id="13" w:author="Gondhalekar, Atharva" w:date="2022-08-18T07:25:00Z">
          <w:r w:rsidRPr="299E059A" w:rsidDel="00FA0F00">
            <w:rPr>
              <w:rFonts w:ascii="Arial" w:eastAsia="Arial" w:hAnsi="Arial" w:cs="Arial"/>
              <w:b/>
              <w:bCs/>
              <w:color w:val="000000" w:themeColor="text1"/>
              <w:sz w:val="22"/>
              <w:szCs w:val="22"/>
            </w:rPr>
            <w:delText xml:space="preserve">Make sure that the </w:delText>
          </w:r>
        </w:del>
      </w:ins>
      <w:ins w:id="14" w:author="Feng, Wu-Chun" w:date="2022-08-03T15:22:00Z">
        <w:del w:id="15" w:author="Gondhalekar, Atharva" w:date="2022-08-18T07:25:00Z">
          <w:r w:rsidRPr="299E059A" w:rsidDel="00FA0F00">
            <w:rPr>
              <w:rFonts w:ascii="Arial" w:eastAsia="Arial" w:hAnsi="Arial" w:cs="Arial"/>
              <w:b/>
              <w:bCs/>
              <w:color w:val="000000" w:themeColor="text1"/>
              <w:sz w:val="22"/>
              <w:szCs w:val="22"/>
            </w:rPr>
            <w:delText>following ideas are integrated and further elaborated upon, as appropriate.</w:delText>
          </w:r>
        </w:del>
      </w:ins>
    </w:p>
    <w:p w14:paraId="589FBF07" w14:textId="498E67CA" w:rsidR="299E059A" w:rsidDel="00FA0F00" w:rsidRDefault="299E059A">
      <w:pPr>
        <w:rPr>
          <w:ins w:id="16" w:author="Feng, Wu-Chun" w:date="2022-08-03T15:22:00Z"/>
          <w:del w:id="17" w:author="Gondhalekar, Atharva" w:date="2022-08-18T07:25:00Z"/>
        </w:rPr>
      </w:pPr>
      <w:ins w:id="18" w:author="Feng, Wu-Chun" w:date="2022-08-03T15:22:00Z">
        <w:del w:id="19" w:author="Gondhalekar, Atharva" w:date="2022-08-18T07:25:00Z">
          <w:r w:rsidDel="00FA0F00">
            <w:br/>
          </w:r>
          <w:r w:rsidRPr="299E059A" w:rsidDel="00FA0F00">
            <w:rPr>
              <w:color w:val="000000" w:themeColor="text1"/>
            </w:rPr>
            <w:delText xml:space="preserve">CS Path (2506 / </w:delText>
          </w:r>
          <w:r w:rsidRPr="299E059A" w:rsidDel="00FA0F00">
            <w:rPr>
              <w:b/>
              <w:bCs/>
              <w:color w:val="000000" w:themeColor="text1"/>
            </w:rPr>
            <w:delText xml:space="preserve">4504 / 5504 </w:delText>
          </w:r>
          <w:r w:rsidRPr="299E059A" w:rsidDel="00FA0F00">
            <w:rPr>
              <w:color w:val="000000" w:themeColor="text1"/>
            </w:rPr>
            <w:delText>/ 6504)</w:delText>
          </w:r>
        </w:del>
      </w:ins>
    </w:p>
    <w:p w14:paraId="2439CBD7" w14:textId="1C673C0E" w:rsidR="299E059A" w:rsidDel="00FA0F00" w:rsidRDefault="299E059A">
      <w:pPr>
        <w:pStyle w:val="ListParagraph"/>
        <w:numPr>
          <w:ilvl w:val="0"/>
          <w:numId w:val="7"/>
        </w:numPr>
        <w:rPr>
          <w:ins w:id="20" w:author="Feng, Wu-Chun" w:date="2022-08-03T15:22:00Z"/>
          <w:del w:id="21" w:author="Gondhalekar, Atharva" w:date="2022-08-18T07:25:00Z"/>
          <w:color w:val="000000" w:themeColor="text1"/>
        </w:rPr>
        <w:pPrChange w:id="22" w:author="Feng, Wu-Chun" w:date="2022-08-03T15:22:00Z">
          <w:pPr/>
        </w:pPrChange>
      </w:pPr>
      <w:ins w:id="23" w:author="Feng, Wu-Chun" w:date="2022-08-03T15:22:00Z">
        <w:del w:id="24" w:author="Gondhalekar, Atharva" w:date="2022-08-18T07:25:00Z">
          <w:r w:rsidRPr="299E059A" w:rsidDel="00FA0F00">
            <w:rPr>
              <w:color w:val="000000" w:themeColor="text1"/>
            </w:rPr>
            <w:delText>Cycle-Accurate Simulator</w:delText>
          </w:r>
        </w:del>
      </w:ins>
    </w:p>
    <w:p w14:paraId="5558D949" w14:textId="6A751A5C" w:rsidR="299E059A" w:rsidDel="00FA0F00" w:rsidRDefault="299E059A">
      <w:pPr>
        <w:pStyle w:val="ListParagraph"/>
        <w:numPr>
          <w:ilvl w:val="1"/>
          <w:numId w:val="36"/>
        </w:numPr>
        <w:rPr>
          <w:ins w:id="25" w:author="Feng, Wu-Chun" w:date="2022-08-03T15:22:00Z"/>
          <w:del w:id="26" w:author="Gondhalekar, Atharva" w:date="2022-08-18T07:25:00Z"/>
          <w:color w:val="000000" w:themeColor="text1"/>
        </w:rPr>
        <w:pPrChange w:id="27" w:author="Feng, Wu-Chun" w:date="2022-08-03T15:22:00Z">
          <w:pPr>
            <w:numPr>
              <w:numId w:val="7"/>
            </w:numPr>
            <w:ind w:left="720" w:hanging="360"/>
          </w:pPr>
        </w:pPrChange>
      </w:pPr>
      <w:ins w:id="28" w:author="Feng, Wu-Chun" w:date="2022-08-03T15:22:00Z">
        <w:del w:id="29" w:author="Gondhalekar, Atharva" w:date="2022-08-18T07:25:00Z">
          <w:r w:rsidRPr="299E059A" w:rsidDel="00FA0F00">
            <w:rPr>
              <w:color w:val="000000" w:themeColor="text1"/>
            </w:rPr>
            <w:delText>Compare memory hierarchy performance relative to different workloads</w:delText>
          </w:r>
        </w:del>
      </w:ins>
    </w:p>
    <w:p w14:paraId="1C39B002" w14:textId="5DBC7C17" w:rsidR="299E059A" w:rsidDel="00FA0F00" w:rsidRDefault="299E059A">
      <w:pPr>
        <w:pStyle w:val="ListParagraph"/>
        <w:numPr>
          <w:ilvl w:val="1"/>
          <w:numId w:val="36"/>
        </w:numPr>
        <w:rPr>
          <w:ins w:id="30" w:author="Feng, Wu-Chun" w:date="2022-08-03T15:22:00Z"/>
          <w:del w:id="31" w:author="Gondhalekar, Atharva" w:date="2022-08-18T07:25:00Z"/>
          <w:color w:val="000000" w:themeColor="text1"/>
        </w:rPr>
        <w:pPrChange w:id="32" w:author="Feng, Wu-Chun" w:date="2022-08-03T15:22:00Z">
          <w:pPr/>
        </w:pPrChange>
      </w:pPr>
      <w:ins w:id="33" w:author="Feng, Wu-Chun" w:date="2022-08-03T15:22:00Z">
        <w:del w:id="34" w:author="Gondhalekar, Atharva" w:date="2022-08-18T07:25:00Z">
          <w:r w:rsidRPr="299E059A" w:rsidDel="00FA0F00">
            <w:rPr>
              <w:color w:val="000000" w:themeColor="text1"/>
            </w:rPr>
            <w:delText>Microwatt via GHDL / Verilator? Issue: Slow but should be ok for benchmarks.</w:delText>
          </w:r>
        </w:del>
      </w:ins>
    </w:p>
    <w:p w14:paraId="04BC97AA" w14:textId="038AF2A3" w:rsidR="299E059A" w:rsidDel="00FA0F00" w:rsidRDefault="299E059A">
      <w:pPr>
        <w:pStyle w:val="ListParagraph"/>
        <w:numPr>
          <w:ilvl w:val="2"/>
          <w:numId w:val="6"/>
        </w:numPr>
        <w:rPr>
          <w:ins w:id="35" w:author="Feng, Wu-Chun" w:date="2022-08-03T15:22:00Z"/>
          <w:del w:id="36" w:author="Gondhalekar, Atharva" w:date="2022-08-18T07:25:00Z"/>
          <w:color w:val="000000" w:themeColor="text1"/>
        </w:rPr>
        <w:pPrChange w:id="37" w:author="Feng, Wu-Chun" w:date="2022-08-03T15:22:00Z">
          <w:pPr>
            <w:numPr>
              <w:ilvl w:val="1"/>
              <w:numId w:val="36"/>
            </w:numPr>
            <w:ind w:left="1440" w:hanging="360"/>
          </w:pPr>
        </w:pPrChange>
      </w:pPr>
      <w:ins w:id="38" w:author="Feng, Wu-Chun" w:date="2022-08-03T15:22:00Z">
        <w:del w:id="39" w:author="Gondhalekar, Atharva" w:date="2022-08-18T07:25:00Z">
          <w:r w:rsidRPr="299E059A" w:rsidDel="00FA0F00">
            <w:rPr>
              <w:color w:val="000000" w:themeColor="text1"/>
            </w:rPr>
            <w:delText>Datapoint on PC:  0.5 seconds of runtime → several hours</w:delText>
          </w:r>
        </w:del>
      </w:ins>
    </w:p>
    <w:p w14:paraId="64C94914" w14:textId="65345953" w:rsidR="299E059A" w:rsidDel="00FA0F00" w:rsidRDefault="299E059A">
      <w:pPr>
        <w:pStyle w:val="ListParagraph"/>
        <w:numPr>
          <w:ilvl w:val="2"/>
          <w:numId w:val="6"/>
        </w:numPr>
        <w:rPr>
          <w:ins w:id="40" w:author="Feng, Wu-Chun" w:date="2022-08-03T15:22:00Z"/>
          <w:del w:id="41" w:author="Gondhalekar, Atharva" w:date="2022-08-18T07:25:00Z"/>
          <w:color w:val="000000" w:themeColor="text1"/>
        </w:rPr>
        <w:pPrChange w:id="42" w:author="Feng, Wu-Chun" w:date="2022-08-03T15:22:00Z">
          <w:pPr/>
        </w:pPrChange>
      </w:pPr>
      <w:ins w:id="43" w:author="Feng, Wu-Chun" w:date="2022-08-03T15:22:00Z">
        <w:del w:id="44" w:author="Gondhalekar, Atharva" w:date="2022-08-18T07:25:00Z">
          <w:r w:rsidRPr="299E059A" w:rsidDel="00FA0F00">
            <w:rPr>
              <w:color w:val="000000" w:themeColor="text1"/>
            </w:rPr>
            <w:delText xml:space="preserve">Verilator (Verilog→C++) faster than GHDL (VHDL→low-level Verilog→C) (but easier to run in)? </w:delText>
          </w:r>
        </w:del>
      </w:ins>
    </w:p>
    <w:p w14:paraId="22DA92EC" w14:textId="2EE9750C" w:rsidR="299E059A" w:rsidDel="00FA0F00" w:rsidRDefault="299E059A">
      <w:pPr>
        <w:pStyle w:val="ListParagraph"/>
        <w:numPr>
          <w:ilvl w:val="1"/>
          <w:numId w:val="36"/>
        </w:numPr>
        <w:rPr>
          <w:ins w:id="45" w:author="Feng, Wu-Chun" w:date="2022-08-03T15:22:00Z"/>
          <w:del w:id="46" w:author="Gondhalekar, Atharva" w:date="2022-08-18T07:25:00Z"/>
          <w:b/>
          <w:bCs/>
          <w:i/>
          <w:iCs/>
          <w:color w:val="FF0000"/>
        </w:rPr>
        <w:pPrChange w:id="47" w:author="Feng, Wu-Chun" w:date="2022-08-03T15:22:00Z">
          <w:pPr>
            <w:numPr>
              <w:ilvl w:val="2"/>
              <w:numId w:val="6"/>
            </w:numPr>
            <w:ind w:left="2160" w:hanging="360"/>
          </w:pPr>
        </w:pPrChange>
      </w:pPr>
      <w:ins w:id="48" w:author="Feng, Wu-Chun" w:date="2022-08-03T15:22:00Z">
        <w:del w:id="49" w:author="Gondhalekar, Atharva" w:date="2022-08-18T07:25:00Z">
          <w:r w:rsidRPr="299E059A" w:rsidDel="00FA0F00">
            <w:rPr>
              <w:b/>
              <w:bCs/>
              <w:i/>
              <w:iCs/>
              <w:color w:val="FF0000"/>
            </w:rPr>
            <w:delText>Allow</w:delText>
          </w:r>
          <w:r w:rsidRPr="299E059A" w:rsidDel="00FA0F00">
            <w:rPr>
              <w:color w:val="FF0000"/>
            </w:rPr>
            <w:delText xml:space="preserve"> memory hierarchy “variable” to change and identify the best config for a particular workload.</w:delText>
          </w:r>
        </w:del>
      </w:ins>
    </w:p>
    <w:p w14:paraId="65A335D0" w14:textId="1773A44E" w:rsidR="299E059A" w:rsidDel="00FA0F00" w:rsidRDefault="299E059A">
      <w:pPr>
        <w:pStyle w:val="ListParagraph"/>
        <w:numPr>
          <w:ilvl w:val="1"/>
          <w:numId w:val="36"/>
        </w:numPr>
        <w:rPr>
          <w:ins w:id="50" w:author="Feng, Wu-Chun" w:date="2022-08-03T15:22:00Z"/>
          <w:del w:id="51" w:author="Gondhalekar, Atharva" w:date="2022-08-18T07:25:00Z"/>
          <w:color w:val="000000" w:themeColor="text1"/>
        </w:rPr>
        <w:pPrChange w:id="52" w:author="Feng, Wu-Chun" w:date="2022-08-03T15:22:00Z">
          <w:pPr/>
        </w:pPrChange>
      </w:pPr>
      <w:ins w:id="53" w:author="Feng, Wu-Chun" w:date="2022-08-03T15:22:00Z">
        <w:del w:id="54" w:author="Gondhalekar, Atharva" w:date="2022-08-18T07:25:00Z">
          <w:r w:rsidRPr="299E059A" w:rsidDel="00FA0F00">
            <w:rPr>
              <w:color w:val="000000" w:themeColor="text1"/>
            </w:rPr>
            <w:delText>Performance monitoring unit.</w:delText>
          </w:r>
        </w:del>
      </w:ins>
    </w:p>
    <w:p w14:paraId="6D301EC3" w14:textId="3ADB52BB" w:rsidR="299E059A" w:rsidDel="00FA0F00" w:rsidRDefault="299E059A">
      <w:pPr>
        <w:pStyle w:val="ListParagraph"/>
        <w:numPr>
          <w:ilvl w:val="0"/>
          <w:numId w:val="5"/>
        </w:numPr>
        <w:rPr>
          <w:ins w:id="55" w:author="Feng, Wu-Chun" w:date="2022-08-03T15:22:00Z"/>
          <w:del w:id="56" w:author="Gondhalekar, Atharva" w:date="2022-08-18T07:25:00Z"/>
          <w:color w:val="000000" w:themeColor="text1"/>
        </w:rPr>
        <w:pPrChange w:id="57" w:author="Feng, Wu-Chun" w:date="2022-08-03T15:22:00Z">
          <w:pPr>
            <w:numPr>
              <w:ilvl w:val="1"/>
              <w:numId w:val="36"/>
            </w:numPr>
            <w:ind w:left="1440" w:hanging="360"/>
          </w:pPr>
        </w:pPrChange>
      </w:pPr>
      <w:ins w:id="58" w:author="Feng, Wu-Chun" w:date="2022-08-03T15:22:00Z">
        <w:del w:id="59" w:author="Gondhalekar, Atharva" w:date="2022-08-18T07:25:00Z">
          <w:r w:rsidRPr="299E059A" w:rsidDel="00FA0F00">
            <w:rPr>
              <w:color w:val="000000" w:themeColor="text1"/>
            </w:rPr>
            <w:delText>Fixed Hardware</w:delText>
          </w:r>
        </w:del>
      </w:ins>
    </w:p>
    <w:p w14:paraId="21F52142" w14:textId="0E194886" w:rsidR="299E059A" w:rsidDel="00FA0F00" w:rsidRDefault="299E059A">
      <w:pPr>
        <w:pStyle w:val="ListParagraph"/>
        <w:numPr>
          <w:ilvl w:val="1"/>
          <w:numId w:val="36"/>
        </w:numPr>
        <w:rPr>
          <w:ins w:id="60" w:author="Feng, Wu-Chun" w:date="2022-08-03T15:22:00Z"/>
          <w:del w:id="61" w:author="Gondhalekar, Atharva" w:date="2022-08-18T07:25:00Z"/>
          <w:color w:val="000000" w:themeColor="text1"/>
        </w:rPr>
        <w:pPrChange w:id="62" w:author="Feng, Wu-Chun" w:date="2022-08-03T15:22:00Z">
          <w:pPr>
            <w:numPr>
              <w:numId w:val="5"/>
            </w:numPr>
            <w:ind w:left="720" w:hanging="360"/>
          </w:pPr>
        </w:pPrChange>
      </w:pPr>
      <w:ins w:id="63" w:author="Feng, Wu-Chun" w:date="2022-08-03T15:22:00Z">
        <w:del w:id="64" w:author="Gondhalekar, Atharva" w:date="2022-08-18T07:25:00Z">
          <w:r w:rsidRPr="299E059A" w:rsidDel="00FA0F00">
            <w:rPr>
              <w:color w:val="000000" w:themeColor="text1"/>
            </w:rPr>
            <w:delText>OpenPower “Hub”:  POWER9-based.</w:delText>
          </w:r>
        </w:del>
      </w:ins>
    </w:p>
    <w:p w14:paraId="18EBF9EA" w14:textId="2F99953F" w:rsidR="299E059A" w:rsidDel="00FA0F00" w:rsidRDefault="299E059A">
      <w:pPr>
        <w:pStyle w:val="ListParagraph"/>
        <w:numPr>
          <w:ilvl w:val="1"/>
          <w:numId w:val="36"/>
        </w:numPr>
        <w:rPr>
          <w:ins w:id="65" w:author="Feng, Wu-Chun" w:date="2022-08-03T15:22:00Z"/>
          <w:del w:id="66" w:author="Gondhalekar, Atharva" w:date="2022-08-18T07:25:00Z"/>
          <w:b/>
          <w:bCs/>
          <w:i/>
          <w:iCs/>
          <w:color w:val="FF0000"/>
        </w:rPr>
        <w:pPrChange w:id="67" w:author="Feng, Wu-Chun" w:date="2022-08-03T15:22:00Z">
          <w:pPr/>
        </w:pPrChange>
      </w:pPr>
      <w:ins w:id="68" w:author="Feng, Wu-Chun" w:date="2022-08-03T15:22:00Z">
        <w:del w:id="69" w:author="Gondhalekar, Atharva" w:date="2022-08-18T07:25:00Z">
          <w:r w:rsidRPr="299E059A" w:rsidDel="00FA0F00">
            <w:rPr>
              <w:b/>
              <w:bCs/>
              <w:i/>
              <w:iCs/>
              <w:color w:val="FF0000"/>
            </w:rPr>
            <w:delText>Fix</w:delText>
          </w:r>
          <w:r w:rsidRPr="299E059A" w:rsidDel="00FA0F00">
            <w:rPr>
              <w:color w:val="FF0000"/>
            </w:rPr>
            <w:delText xml:space="preserve"> the memory hierarchy “variable.” Vary workload.</w:delText>
          </w:r>
        </w:del>
      </w:ins>
    </w:p>
    <w:p w14:paraId="15624413" w14:textId="2A98E100" w:rsidR="299E059A" w:rsidDel="00FA0F00" w:rsidRDefault="299E059A">
      <w:pPr>
        <w:rPr>
          <w:ins w:id="70" w:author="Feng, Wu-Chun" w:date="2022-08-03T15:22:00Z"/>
          <w:del w:id="71" w:author="Gondhalekar, Atharva" w:date="2022-08-18T07:25:00Z"/>
        </w:rPr>
        <w:pPrChange w:id="72" w:author="Feng, Wu-Chun" w:date="2022-08-03T15:22:00Z">
          <w:pPr>
            <w:numPr>
              <w:ilvl w:val="1"/>
              <w:numId w:val="36"/>
            </w:numPr>
            <w:ind w:left="1440" w:hanging="360"/>
          </w:pPr>
        </w:pPrChange>
      </w:pPr>
      <w:ins w:id="73" w:author="Feng, Wu-Chun" w:date="2022-08-03T15:22:00Z">
        <w:del w:id="74" w:author="Gondhalekar, Atharva" w:date="2022-08-18T07:25:00Z">
          <w:r w:rsidDel="00FA0F00">
            <w:br/>
          </w:r>
        </w:del>
      </w:ins>
    </w:p>
    <w:p w14:paraId="3988DE56" w14:textId="0DC2C07A" w:rsidR="299E059A" w:rsidDel="00FA0F00" w:rsidRDefault="299E059A">
      <w:pPr>
        <w:rPr>
          <w:ins w:id="75" w:author="Feng, Wu-Chun" w:date="2022-08-03T15:22:00Z"/>
          <w:del w:id="76" w:author="Gondhalekar, Atharva" w:date="2022-08-18T07:25:00Z"/>
        </w:rPr>
      </w:pPr>
      <w:ins w:id="77" w:author="Feng, Wu-Chun" w:date="2022-08-03T15:22:00Z">
        <w:del w:id="78" w:author="Gondhalekar, Atharva" w:date="2022-08-18T07:25:00Z">
          <w:r w:rsidRPr="299E059A" w:rsidDel="00FA0F00">
            <w:rPr>
              <w:color w:val="000000" w:themeColor="text1"/>
            </w:rPr>
            <w:delText xml:space="preserve">ECE Path (31xx / 31xy / </w:delText>
          </w:r>
          <w:r w:rsidRPr="299E059A" w:rsidDel="00FA0F00">
            <w:rPr>
              <w:b/>
              <w:bCs/>
              <w:color w:val="000000" w:themeColor="text1"/>
            </w:rPr>
            <w:delText>4504 / 5504</w:delText>
          </w:r>
          <w:r w:rsidRPr="299E059A" w:rsidDel="00FA0F00">
            <w:rPr>
              <w:color w:val="000000" w:themeColor="text1"/>
            </w:rPr>
            <w:delText xml:space="preserve"> / 6504)</w:delText>
          </w:r>
        </w:del>
      </w:ins>
    </w:p>
    <w:p w14:paraId="44987481" w14:textId="39DF070E" w:rsidR="299E059A" w:rsidDel="00FA0F00" w:rsidRDefault="299E059A">
      <w:pPr>
        <w:pStyle w:val="ListParagraph"/>
        <w:numPr>
          <w:ilvl w:val="0"/>
          <w:numId w:val="4"/>
        </w:numPr>
        <w:rPr>
          <w:ins w:id="79" w:author="Feng, Wu-Chun" w:date="2022-08-03T15:22:00Z"/>
          <w:del w:id="80" w:author="Gondhalekar, Atharva" w:date="2022-08-18T07:25:00Z"/>
          <w:color w:val="000000" w:themeColor="text1"/>
        </w:rPr>
        <w:pPrChange w:id="81" w:author="Feng, Wu-Chun" w:date="2022-08-03T15:22:00Z">
          <w:pPr/>
        </w:pPrChange>
      </w:pPr>
      <w:ins w:id="82" w:author="Feng, Wu-Chun" w:date="2022-08-03T15:22:00Z">
        <w:del w:id="83" w:author="Gondhalekar, Atharva" w:date="2022-08-18T07:25:00Z">
          <w:r w:rsidRPr="299E059A" w:rsidDel="00FA0F00">
            <w:rPr>
              <w:color w:val="000000" w:themeColor="text1"/>
            </w:rPr>
            <w:delText xml:space="preserve">Microwatt: “Reconfigure” memory hierarchy with respect to cache organization? Benchmarking. GHDL / Verilator: Simulating architectural design. Low-barrier access. Cycle-accurate simulator. </w:delText>
          </w:r>
        </w:del>
      </w:ins>
    </w:p>
    <w:p w14:paraId="5B096832" w14:textId="765C3B17" w:rsidR="299E059A" w:rsidDel="00FA0F00" w:rsidRDefault="299E059A">
      <w:pPr>
        <w:pStyle w:val="ListParagraph"/>
        <w:numPr>
          <w:ilvl w:val="0"/>
          <w:numId w:val="3"/>
        </w:numPr>
        <w:rPr>
          <w:ins w:id="84" w:author="Feng, Wu-Chun" w:date="2022-08-03T15:22:00Z"/>
          <w:del w:id="85" w:author="Gondhalekar, Atharva" w:date="2022-08-18T07:25:00Z"/>
          <w:color w:val="000000" w:themeColor="text1"/>
        </w:rPr>
        <w:pPrChange w:id="86" w:author="Feng, Wu-Chun" w:date="2022-08-03T15:22:00Z">
          <w:pPr/>
        </w:pPrChange>
      </w:pPr>
      <w:ins w:id="87" w:author="Feng, Wu-Chun" w:date="2022-08-03T15:22:00Z">
        <w:del w:id="88" w:author="Gondhalekar, Atharva" w:date="2022-08-18T07:25:00Z">
          <w:r w:rsidRPr="299E059A" w:rsidDel="00FA0F00">
            <w:rPr>
              <w:color w:val="000000" w:themeColor="text1"/>
            </w:rPr>
            <w:delText>A2I (BG/Q), A2O: Open source on FPGA platform.</w:delText>
          </w:r>
        </w:del>
      </w:ins>
    </w:p>
    <w:p w14:paraId="7C9853F5" w14:textId="69353CF9" w:rsidR="299E059A" w:rsidDel="00FA0F00" w:rsidRDefault="299E059A">
      <w:pPr>
        <w:rPr>
          <w:ins w:id="89" w:author="Feng, Wu-Chun" w:date="2022-08-03T15:22:00Z"/>
          <w:del w:id="90" w:author="Gondhalekar, Atharva" w:date="2022-08-18T07:25:00Z"/>
        </w:rPr>
        <w:pPrChange w:id="91" w:author="Feng, Wu-Chun" w:date="2022-08-03T15:22:00Z">
          <w:pPr>
            <w:numPr>
              <w:numId w:val="3"/>
            </w:numPr>
            <w:ind w:left="720" w:hanging="360"/>
          </w:pPr>
        </w:pPrChange>
      </w:pPr>
      <w:ins w:id="92" w:author="Feng, Wu-Chun" w:date="2022-08-03T15:22:00Z">
        <w:del w:id="93" w:author="Gondhalekar, Atharva" w:date="2022-08-18T07:25:00Z">
          <w:r w:rsidDel="00FA0F00">
            <w:br/>
          </w:r>
          <w:r w:rsidDel="00FA0F00">
            <w:br/>
          </w:r>
        </w:del>
      </w:ins>
    </w:p>
    <w:p w14:paraId="23511B12" w14:textId="1B382CB0" w:rsidR="299E059A" w:rsidDel="00FA0F00" w:rsidRDefault="299E059A">
      <w:pPr>
        <w:rPr>
          <w:ins w:id="94" w:author="Feng, Wu-Chun" w:date="2022-08-03T15:22:00Z"/>
          <w:del w:id="95" w:author="Gondhalekar, Atharva" w:date="2022-08-18T07:25:00Z"/>
        </w:rPr>
      </w:pPr>
      <w:ins w:id="96" w:author="Feng, Wu-Chun" w:date="2022-08-03T15:22:00Z">
        <w:del w:id="97" w:author="Gondhalekar, Atharva" w:date="2022-08-18T07:25:00Z">
          <w:r w:rsidRPr="299E059A" w:rsidDel="00FA0F00">
            <w:rPr>
              <w:color w:val="000000" w:themeColor="text1"/>
            </w:rPr>
            <w:delText xml:space="preserve">Ideal with respect to broad accessibility from CS to ECE: </w:delText>
          </w:r>
        </w:del>
      </w:ins>
    </w:p>
    <w:p w14:paraId="184930C5" w14:textId="2B30DE91" w:rsidR="299E059A" w:rsidDel="00FA0F00" w:rsidRDefault="299E059A">
      <w:pPr>
        <w:pStyle w:val="ListParagraph"/>
        <w:numPr>
          <w:ilvl w:val="0"/>
          <w:numId w:val="2"/>
        </w:numPr>
        <w:rPr>
          <w:ins w:id="98" w:author="Feng, Wu-Chun" w:date="2022-08-03T15:22:00Z"/>
          <w:del w:id="99" w:author="Gondhalekar, Atharva" w:date="2022-08-18T07:25:00Z"/>
          <w:color w:val="000000" w:themeColor="text1"/>
        </w:rPr>
        <w:pPrChange w:id="100" w:author="Feng, Wu-Chun" w:date="2022-08-03T15:22:00Z">
          <w:pPr/>
        </w:pPrChange>
      </w:pPr>
      <w:ins w:id="101" w:author="Feng, Wu-Chun" w:date="2022-08-03T15:22:00Z">
        <w:del w:id="102" w:author="Gondhalekar, Atharva" w:date="2022-08-18T07:25:00Z">
          <w:r w:rsidRPr="299E059A" w:rsidDel="00FA0F00">
            <w:rPr>
              <w:color w:val="000000" w:themeColor="text1"/>
            </w:rPr>
            <w:delText xml:space="preserve">Additional POWER simulators via QEMU (tcg? Complete simulation of architecture in software) and GEM5 (old and does not support full-system emulation)? </w:delText>
          </w:r>
        </w:del>
      </w:ins>
    </w:p>
    <w:p w14:paraId="65B7E3C2" w14:textId="339CDD4A" w:rsidR="299E059A" w:rsidDel="00FA0F00" w:rsidRDefault="299E059A">
      <w:pPr>
        <w:pStyle w:val="ListParagraph"/>
        <w:numPr>
          <w:ilvl w:val="1"/>
          <w:numId w:val="36"/>
        </w:numPr>
        <w:rPr>
          <w:ins w:id="103" w:author="Feng, Wu-Chun" w:date="2022-08-03T15:22:00Z"/>
          <w:del w:id="104" w:author="Gondhalekar, Atharva" w:date="2022-08-18T07:25:00Z"/>
          <w:color w:val="000000" w:themeColor="text1"/>
        </w:rPr>
        <w:pPrChange w:id="105" w:author="Feng, Wu-Chun" w:date="2022-08-03T15:22:00Z">
          <w:pPr>
            <w:numPr>
              <w:numId w:val="2"/>
            </w:numPr>
            <w:ind w:left="720" w:hanging="360"/>
          </w:pPr>
        </w:pPrChange>
      </w:pPr>
      <w:ins w:id="106" w:author="Feng, Wu-Chun" w:date="2022-08-03T15:22:00Z">
        <w:del w:id="107" w:author="Gondhalekar, Atharva" w:date="2022-08-18T07:25:00Z">
          <w:r w:rsidRPr="299E059A" w:rsidDel="00FA0F00">
            <w:rPr>
              <w:color w:val="000000" w:themeColor="text1"/>
            </w:rPr>
            <w:delText>Issue? Only functionally accurate, not cycle accurate.</w:delText>
          </w:r>
        </w:del>
      </w:ins>
    </w:p>
    <w:p w14:paraId="0B067D1E" w14:textId="35D322C5" w:rsidR="299E059A" w:rsidDel="00FA0F00" w:rsidRDefault="299E059A">
      <w:pPr>
        <w:pStyle w:val="ListParagraph"/>
        <w:numPr>
          <w:ilvl w:val="0"/>
          <w:numId w:val="1"/>
        </w:numPr>
        <w:rPr>
          <w:ins w:id="108" w:author="Feng, Wu-Chun" w:date="2022-08-03T15:22:00Z"/>
          <w:del w:id="109" w:author="Gondhalekar, Atharva" w:date="2022-08-18T07:25:00Z"/>
          <w:color w:val="000000" w:themeColor="text1"/>
        </w:rPr>
        <w:pPrChange w:id="110" w:author="Feng, Wu-Chun" w:date="2022-08-03T15:22:00Z">
          <w:pPr>
            <w:numPr>
              <w:ilvl w:val="1"/>
              <w:numId w:val="36"/>
            </w:numPr>
            <w:ind w:left="1440" w:hanging="360"/>
          </w:pPr>
        </w:pPrChange>
      </w:pPr>
      <w:ins w:id="111" w:author="Feng, Wu-Chun" w:date="2022-08-03T15:22:00Z">
        <w:del w:id="112" w:author="Gondhalekar, Atharva" w:date="2022-08-18T07:25:00Z">
          <w:r w:rsidRPr="299E059A" w:rsidDel="00FA0F00">
            <w:rPr>
              <w:color w:val="000000" w:themeColor="text1"/>
            </w:rPr>
            <w:delText>(Closed Source but Binary Available) M1: Cycle accurate. Run on it using traces, e.g., take a trace of a program running on QEMU and then run it on M1. (Would need to get links.)</w:delText>
          </w:r>
        </w:del>
      </w:ins>
    </w:p>
    <w:p w14:paraId="755E4E63" w14:textId="65EAC248" w:rsidR="00742B56" w:rsidRDefault="299E059A" w:rsidP="00FA0F00">
      <w:pPr>
        <w:pStyle w:val="Style-2"/>
        <w:numPr>
          <w:ilvl w:val="1"/>
          <w:numId w:val="36"/>
        </w:numPr>
        <w:spacing w:before="240" w:after="240" w:line="276" w:lineRule="auto"/>
        <w:ind w:left="1080"/>
        <w:contextualSpacing/>
        <w:rPr>
          <w:ins w:id="113" w:author="Feng, Wu-Chun" w:date="2022-08-03T15:21:00Z"/>
          <w:rFonts w:ascii="Arial" w:eastAsia="Arial" w:hAnsi="Arial" w:cs="Arial"/>
          <w:b/>
          <w:bCs/>
          <w:color w:val="000000" w:themeColor="text1"/>
          <w:sz w:val="22"/>
          <w:szCs w:val="22"/>
        </w:rPr>
        <w:pPrChange w:id="114" w:author="Gondhalekar, Atharva" w:date="2022-08-18T07:26:00Z">
          <w:pPr>
            <w:pStyle w:val="Style-2"/>
            <w:spacing w:before="480" w:after="240" w:line="360" w:lineRule="auto"/>
          </w:pPr>
        </w:pPrChange>
      </w:pPr>
      <w:ins w:id="115" w:author="Feng, Wu-Chun" w:date="2022-08-03T15:29:00Z">
        <w:del w:id="116" w:author="Gondhalekar, Atharva" w:date="2022-08-18T07:25:00Z">
          <w:r w:rsidRPr="299E059A" w:rsidDel="00FA0F00">
            <w:rPr>
              <w:rFonts w:ascii="Arial" w:eastAsia="Arial" w:hAnsi="Arial" w:cs="Arial"/>
              <w:b/>
              <w:bCs/>
              <w:color w:val="000000" w:themeColor="text1"/>
              <w:sz w:val="22"/>
              <w:szCs w:val="22"/>
            </w:rPr>
            <w:delText>Think about how to integrate running / demonstrating project in SE or FS mode? SE: syscall emulation. FS: full-system emulation.</w:delText>
          </w:r>
        </w:del>
      </w:ins>
    </w:p>
    <w:p w14:paraId="34301422" w14:textId="77777777" w:rsidR="00651C1B" w:rsidRDefault="00111C76" w:rsidP="00651C1B">
      <w:pPr>
        <w:pStyle w:val="Style-2"/>
        <w:spacing w:before="480" w:after="240" w:line="360" w:lineRule="auto"/>
        <w:jc w:val="center"/>
        <w:rPr>
          <w:ins w:id="117" w:author="Gondhalekar, Atharva" w:date="2022-08-04T11:29:00Z"/>
          <w:rFonts w:ascii="Arial" w:eastAsia="Arial" w:hAnsi="Arial" w:cs="Arial"/>
          <w:b/>
          <w:bCs/>
          <w:color w:val="000000"/>
          <w:sz w:val="22"/>
          <w:szCs w:val="22"/>
        </w:rPr>
      </w:pPr>
      <w:r>
        <w:rPr>
          <w:rFonts w:ascii="Arial" w:eastAsia="Arial" w:hAnsi="Arial" w:cs="Arial"/>
          <w:b/>
          <w:bCs/>
          <w:color w:val="000000"/>
          <w:sz w:val="22"/>
          <w:szCs w:val="22"/>
        </w:rPr>
        <w:lastRenderedPageBreak/>
        <w:t>SAMPLE PROJECT IDEAS</w:t>
      </w:r>
    </w:p>
    <w:p w14:paraId="00BCC98E" w14:textId="5168135C" w:rsidR="00D335A0" w:rsidRDefault="00D335A0" w:rsidP="00651C1B">
      <w:pPr>
        <w:pStyle w:val="Style-2"/>
        <w:spacing w:before="480" w:after="240" w:line="360" w:lineRule="auto"/>
        <w:rPr>
          <w:ins w:id="118" w:author="Gondhalekar, Atharva" w:date="2022-08-04T11:30:00Z"/>
          <w:rFonts w:ascii="Arial" w:eastAsia="Arial" w:hAnsi="Arial" w:cs="Arial"/>
          <w:b/>
          <w:bCs/>
          <w:color w:val="000000"/>
          <w:sz w:val="22"/>
          <w:szCs w:val="22"/>
        </w:rPr>
      </w:pPr>
      <w:ins w:id="119" w:author="Gondhalekar, Atharva" w:date="2022-08-04T11:26:00Z">
        <w:r>
          <w:rPr>
            <w:rFonts w:ascii="Arial" w:eastAsia="Arial" w:hAnsi="Arial" w:cs="Arial"/>
            <w:b/>
            <w:bCs/>
            <w:color w:val="000000"/>
            <w:sz w:val="22"/>
            <w:szCs w:val="22"/>
          </w:rPr>
          <w:t xml:space="preserve"> </w:t>
        </w:r>
      </w:ins>
      <w:ins w:id="120" w:author="Gondhalekar, Atharva" w:date="2022-08-04T11:27:00Z">
        <w:r>
          <w:rPr>
            <w:rFonts w:ascii="Arial" w:eastAsia="Arial" w:hAnsi="Arial" w:cs="Arial"/>
            <w:b/>
            <w:bCs/>
            <w:color w:val="000000"/>
            <w:sz w:val="22"/>
            <w:szCs w:val="22"/>
          </w:rPr>
          <w:t xml:space="preserve">POWER ISA </w:t>
        </w:r>
      </w:ins>
      <w:ins w:id="121" w:author="Gondhalekar, Atharva" w:date="2022-08-04T11:29:00Z">
        <w:r w:rsidR="00651C1B">
          <w:rPr>
            <w:rFonts w:ascii="Arial" w:eastAsia="Arial" w:hAnsi="Arial" w:cs="Arial"/>
            <w:b/>
            <w:bCs/>
            <w:color w:val="000000"/>
            <w:sz w:val="22"/>
            <w:szCs w:val="22"/>
          </w:rPr>
          <w:t>for gem5</w:t>
        </w:r>
      </w:ins>
      <w:ins w:id="122" w:author="Gondhalekar, Atharva" w:date="2022-08-04T11:30:00Z">
        <w:r w:rsidR="00651C1B">
          <w:rPr>
            <w:rFonts w:ascii="Arial" w:eastAsia="Arial" w:hAnsi="Arial" w:cs="Arial"/>
            <w:b/>
            <w:bCs/>
            <w:color w:val="000000"/>
            <w:sz w:val="22"/>
            <w:szCs w:val="22"/>
          </w:rPr>
          <w:t>:</w:t>
        </w:r>
      </w:ins>
    </w:p>
    <w:p w14:paraId="09657A86" w14:textId="77777777" w:rsidR="000C03FE" w:rsidRDefault="000C03FE" w:rsidP="000C03FE">
      <w:pPr>
        <w:pStyle w:val="Style-2"/>
        <w:numPr>
          <w:ilvl w:val="1"/>
          <w:numId w:val="44"/>
        </w:numPr>
        <w:spacing w:before="120"/>
        <w:rPr>
          <w:ins w:id="123" w:author="Gondhalekar, Atharva" w:date="2022-08-04T11:30:00Z"/>
          <w:rFonts w:ascii="Arial" w:hAnsi="Arial" w:cs="Arial"/>
          <w:sz w:val="22"/>
          <w:szCs w:val="22"/>
        </w:rPr>
      </w:pPr>
      <w:ins w:id="124" w:author="Gondhalekar, Atharva" w:date="2022-08-04T11:30:00Z">
        <w:r w:rsidRPr="299E059A">
          <w:rPr>
            <w:rFonts w:ascii="Arial" w:hAnsi="Arial" w:cs="Arial"/>
            <w:sz w:val="22"/>
            <w:szCs w:val="22"/>
          </w:rPr>
          <w:t>[gem5]: Implementation of one or more system-level features in GEM5 for POWER ISA, e.g., as noted above, byte swapping, floating-point arithmetic, file I/O operations, and/or random number generation.</w:t>
        </w:r>
      </w:ins>
    </w:p>
    <w:p w14:paraId="60E233A8" w14:textId="77777777" w:rsidR="00742B56" w:rsidRPr="002D64DA" w:rsidRDefault="00742B56" w:rsidP="00742B56">
      <w:pPr>
        <w:pStyle w:val="Style-2"/>
        <w:numPr>
          <w:ilvl w:val="1"/>
          <w:numId w:val="44"/>
        </w:numPr>
        <w:spacing w:before="120"/>
        <w:rPr>
          <w:ins w:id="125" w:author="Gondhalekar, Atharva" w:date="2022-08-04T11:30:00Z"/>
          <w:rFonts w:ascii="Arial" w:eastAsia="Arial" w:hAnsi="Arial" w:cs="Arial"/>
          <w:color w:val="000000"/>
          <w:sz w:val="22"/>
          <w:szCs w:val="22"/>
        </w:rPr>
      </w:pPr>
      <w:ins w:id="126" w:author="Gondhalekar, Atharva" w:date="2022-08-04T11:30:00Z">
        <w:r w:rsidRPr="299E059A">
          <w:rPr>
            <w:rFonts w:ascii="Arial" w:eastAsia="Arial" w:hAnsi="Arial" w:cs="Arial"/>
            <w:color w:val="000000" w:themeColor="text1"/>
            <w:sz w:val="22"/>
            <w:szCs w:val="22"/>
          </w:rPr>
          <w:t>[gem5]: Implementation of an out-of-order execution CPU (i.e., O3CPU) that supports the POWER ISA</w:t>
        </w:r>
      </w:ins>
    </w:p>
    <w:p w14:paraId="60E49CC8" w14:textId="77777777" w:rsidR="00742B56" w:rsidRDefault="00742B56" w:rsidP="00742B56">
      <w:pPr>
        <w:pStyle w:val="Style-2"/>
        <w:numPr>
          <w:ilvl w:val="0"/>
          <w:numId w:val="47"/>
        </w:numPr>
        <w:ind w:left="1800"/>
        <w:rPr>
          <w:ins w:id="127" w:author="Gondhalekar, Atharva" w:date="2022-08-04T11:30:00Z"/>
          <w:rFonts w:ascii="Arial" w:eastAsia="Arial" w:hAnsi="Arial" w:cs="Arial"/>
          <w:color w:val="000000"/>
          <w:sz w:val="22"/>
          <w:szCs w:val="22"/>
        </w:rPr>
      </w:pPr>
      <w:ins w:id="128" w:author="Gondhalekar, Atharva" w:date="2022-08-04T11:30:00Z">
        <w:r w:rsidRPr="002D64DA">
          <w:rPr>
            <w:rFonts w:ascii="Arial" w:eastAsia="Arial" w:hAnsi="Arial" w:cs="Arial"/>
            <w:color w:val="000000"/>
            <w:sz w:val="22"/>
            <w:szCs w:val="22"/>
          </w:rPr>
          <w:t xml:space="preserve">Debug existing issues with the O3CPU implementation in GEM5 for POWER ISA </w:t>
        </w:r>
      </w:ins>
    </w:p>
    <w:p w14:paraId="3D5F7BF3" w14:textId="77777777" w:rsidR="00742B56" w:rsidRDefault="00742B56" w:rsidP="00742B56">
      <w:pPr>
        <w:pStyle w:val="Style-2"/>
        <w:numPr>
          <w:ilvl w:val="0"/>
          <w:numId w:val="47"/>
        </w:numPr>
        <w:ind w:left="1800"/>
        <w:rPr>
          <w:ins w:id="129" w:author="Gondhalekar, Atharva" w:date="2022-08-04T11:30:00Z"/>
          <w:rFonts w:ascii="Arial" w:eastAsia="Arial" w:hAnsi="Arial" w:cs="Arial"/>
          <w:color w:val="000000"/>
          <w:sz w:val="22"/>
          <w:szCs w:val="22"/>
        </w:rPr>
      </w:pPr>
      <w:ins w:id="130" w:author="Gondhalekar, Atharva" w:date="2022-08-04T11:30:00Z">
        <w:r>
          <w:rPr>
            <w:rFonts w:ascii="Arial" w:eastAsia="Arial" w:hAnsi="Arial" w:cs="Arial"/>
            <w:color w:val="000000"/>
            <w:sz w:val="22"/>
            <w:szCs w:val="22"/>
          </w:rPr>
          <w:t>A</w:t>
        </w:r>
        <w:r w:rsidRPr="002D64DA">
          <w:rPr>
            <w:rFonts w:ascii="Arial" w:eastAsia="Arial" w:hAnsi="Arial" w:cs="Arial"/>
            <w:color w:val="000000"/>
            <w:sz w:val="22"/>
            <w:szCs w:val="22"/>
          </w:rPr>
          <w:t xml:space="preserve">dd the </w:t>
        </w:r>
        <w:r>
          <w:rPr>
            <w:rFonts w:ascii="Arial" w:eastAsia="Arial" w:hAnsi="Arial" w:cs="Arial"/>
            <w:color w:val="000000"/>
            <w:sz w:val="22"/>
            <w:szCs w:val="22"/>
          </w:rPr>
          <w:t xml:space="preserve">necessary </w:t>
        </w:r>
        <w:r w:rsidRPr="002D64DA">
          <w:rPr>
            <w:rFonts w:ascii="Arial" w:eastAsia="Arial" w:hAnsi="Arial" w:cs="Arial"/>
            <w:color w:val="000000"/>
            <w:sz w:val="22"/>
            <w:szCs w:val="22"/>
          </w:rPr>
          <w:t xml:space="preserve">support </w:t>
        </w:r>
        <w:r>
          <w:rPr>
            <w:rFonts w:ascii="Arial" w:eastAsia="Arial" w:hAnsi="Arial" w:cs="Arial"/>
            <w:color w:val="000000"/>
            <w:sz w:val="22"/>
            <w:szCs w:val="22"/>
          </w:rPr>
          <w:t xml:space="preserve">in the </w:t>
        </w:r>
        <w:r w:rsidRPr="002D64DA">
          <w:rPr>
            <w:rFonts w:ascii="Arial" w:eastAsia="Arial" w:hAnsi="Arial" w:cs="Arial"/>
            <w:color w:val="000000"/>
            <w:sz w:val="22"/>
            <w:szCs w:val="22"/>
          </w:rPr>
          <w:t>O3CPU model for POWER ISA</w:t>
        </w:r>
        <w:r>
          <w:rPr>
            <w:rFonts w:ascii="Arial" w:eastAsia="Arial" w:hAnsi="Arial" w:cs="Arial"/>
            <w:color w:val="000000"/>
            <w:sz w:val="22"/>
            <w:szCs w:val="22"/>
          </w:rPr>
          <w:t xml:space="preserve"> </w:t>
        </w:r>
        <w:r w:rsidRPr="002D64DA">
          <w:rPr>
            <w:rFonts w:ascii="Arial" w:eastAsia="Arial" w:hAnsi="Arial" w:cs="Arial"/>
            <w:color w:val="000000"/>
            <w:sz w:val="22"/>
            <w:szCs w:val="22"/>
          </w:rPr>
          <w:t>(</w:t>
        </w:r>
        <w:r>
          <w:fldChar w:fldCharType="begin"/>
        </w:r>
        <w:r>
          <w:instrText xml:space="preserve"> HYPERLINK "https://www.gem5.org/documentation/general_docs/cpu_models/O3CPU" </w:instrText>
        </w:r>
        <w:r>
          <w:fldChar w:fldCharType="separate"/>
        </w:r>
        <w:r w:rsidRPr="002D64DA">
          <w:rPr>
            <w:rStyle w:val="Hyperlink"/>
            <w:rFonts w:ascii="Arial" w:eastAsia="Arial" w:hAnsi="Arial" w:cs="Arial"/>
            <w:sz w:val="22"/>
            <w:szCs w:val="22"/>
          </w:rPr>
          <w:t>https://www.gem5.org/documentation/general_docs/cpu_models/O3CPU</w:t>
        </w:r>
        <w:r>
          <w:rPr>
            <w:rStyle w:val="Hyperlink"/>
            <w:rFonts w:ascii="Arial" w:eastAsia="Arial" w:hAnsi="Arial" w:cs="Arial"/>
            <w:sz w:val="22"/>
            <w:szCs w:val="22"/>
          </w:rPr>
          <w:fldChar w:fldCharType="end"/>
        </w:r>
        <w:r w:rsidRPr="003248F5">
          <w:rPr>
            <w:rFonts w:ascii="Arial" w:eastAsia="Arial" w:hAnsi="Arial" w:cs="Arial"/>
            <w:color w:val="000000"/>
            <w:sz w:val="22"/>
            <w:szCs w:val="22"/>
          </w:rPr>
          <w:t xml:space="preserve"> </w:t>
        </w:r>
      </w:ins>
    </w:p>
    <w:p w14:paraId="2D2CA460" w14:textId="77777777" w:rsidR="00F31FD0" w:rsidRPr="00C767C7" w:rsidRDefault="00F31FD0" w:rsidP="001214A9">
      <w:pPr>
        <w:pStyle w:val="Style-2"/>
        <w:spacing w:before="480" w:after="240" w:line="360" w:lineRule="auto"/>
        <w:jc w:val="center"/>
        <w:rPr>
          <w:rFonts w:ascii="Arial" w:eastAsia="Arial" w:hAnsi="Arial" w:cs="Arial"/>
          <w:b/>
          <w:bCs/>
          <w:color w:val="000000"/>
          <w:sz w:val="22"/>
          <w:szCs w:val="22"/>
        </w:rPr>
      </w:pPr>
    </w:p>
    <w:p w14:paraId="12164348" w14:textId="168F636E" w:rsidR="00651C1B" w:rsidRDefault="0078347A" w:rsidP="00ED1887">
      <w:pPr>
        <w:pStyle w:val="Style-2"/>
        <w:spacing w:before="120" w:after="120"/>
        <w:rPr>
          <w:rFonts w:ascii="Arial" w:eastAsia="Arial" w:hAnsi="Arial" w:cs="Arial"/>
          <w:b/>
          <w:bCs/>
          <w:color w:val="000000"/>
          <w:sz w:val="22"/>
          <w:szCs w:val="22"/>
        </w:rPr>
      </w:pPr>
      <w:r>
        <w:rPr>
          <w:rFonts w:ascii="Arial" w:eastAsia="Arial" w:hAnsi="Arial" w:cs="Arial"/>
          <w:b/>
          <w:bCs/>
          <w:color w:val="000000"/>
          <w:sz w:val="22"/>
          <w:szCs w:val="22"/>
        </w:rPr>
        <w:t>Simulation-Based Projects for the POWER Instruction Set Architecture (ISA)</w:t>
      </w:r>
    </w:p>
    <w:p w14:paraId="1E6C94FC" w14:textId="1045D82D" w:rsidR="0032005C" w:rsidRDefault="7854E102" w:rsidP="001A5881">
      <w:pPr>
        <w:pStyle w:val="Style-2"/>
        <w:numPr>
          <w:ilvl w:val="3"/>
          <w:numId w:val="43"/>
        </w:numPr>
        <w:spacing w:before="240"/>
        <w:rPr>
          <w:rFonts w:ascii="Arial" w:eastAsia="Arial" w:hAnsi="Arial" w:cs="Arial"/>
          <w:color w:val="000000"/>
          <w:sz w:val="22"/>
          <w:szCs w:val="22"/>
        </w:rPr>
        <w:pPrChange w:id="131" w:author="Gondhalekar, Atharva" w:date="2022-08-18T07:26:00Z">
          <w:pPr>
            <w:pStyle w:val="Style-2"/>
            <w:numPr>
              <w:numId w:val="44"/>
            </w:numPr>
            <w:spacing w:before="240"/>
            <w:ind w:left="720" w:hanging="360"/>
          </w:pPr>
        </w:pPrChange>
      </w:pPr>
      <w:r w:rsidRPr="299E059A">
        <w:rPr>
          <w:rFonts w:ascii="Arial" w:eastAsia="Arial" w:hAnsi="Arial" w:cs="Arial"/>
          <w:color w:val="000000" w:themeColor="text1"/>
          <w:sz w:val="22"/>
          <w:szCs w:val="22"/>
        </w:rPr>
        <w:t>Systems-Based Projects</w:t>
      </w:r>
      <w:ins w:id="132" w:author="Feng, Wu-Chun" w:date="2022-08-03T15:20:00Z">
        <w:r w:rsidRPr="299E059A">
          <w:rPr>
            <w:rFonts w:ascii="Arial" w:eastAsia="Arial" w:hAnsi="Arial" w:cs="Arial"/>
            <w:color w:val="000000" w:themeColor="text1"/>
            <w:sz w:val="22"/>
            <w:szCs w:val="22"/>
          </w:rPr>
          <w:t xml:space="preserve"> (Functionally Accurate &amp; Cycle Accurate)</w:t>
        </w:r>
      </w:ins>
    </w:p>
    <w:p w14:paraId="5E650B49" w14:textId="3EBEE5AB" w:rsidR="00111C76" w:rsidRDefault="4FC0EC98" w:rsidP="00111C76">
      <w:pPr>
        <w:pStyle w:val="Style-2"/>
        <w:spacing w:before="120"/>
        <w:ind w:left="720"/>
        <w:rPr>
          <w:rFonts w:ascii="Arial" w:eastAsia="Arial" w:hAnsi="Arial" w:cs="Arial"/>
          <w:color w:val="000000"/>
          <w:sz w:val="22"/>
          <w:szCs w:val="22"/>
        </w:rPr>
      </w:pPr>
      <w:r w:rsidRPr="299E059A">
        <w:rPr>
          <w:rFonts w:ascii="Arial" w:eastAsia="Arial" w:hAnsi="Arial" w:cs="Arial"/>
          <w:color w:val="000000" w:themeColor="text1"/>
          <w:sz w:val="22"/>
          <w:szCs w:val="22"/>
        </w:rPr>
        <w:t xml:space="preserve">The </w:t>
      </w:r>
      <w:del w:id="133" w:author="Feng, Wu-Chun" w:date="2022-08-03T15:28:00Z">
        <w:r w:rsidR="00111C76" w:rsidRPr="299E059A" w:rsidDel="4FC0EC98">
          <w:rPr>
            <w:rFonts w:ascii="Arial" w:eastAsia="Arial" w:hAnsi="Arial" w:cs="Arial"/>
            <w:color w:val="000000" w:themeColor="text1"/>
            <w:sz w:val="22"/>
            <w:szCs w:val="22"/>
          </w:rPr>
          <w:delText xml:space="preserve">GEM5 </w:delText>
        </w:r>
      </w:del>
      <w:ins w:id="134" w:author="Feng, Wu-Chun" w:date="2022-08-03T15:28:00Z">
        <w:r w:rsidRPr="299E059A">
          <w:rPr>
            <w:rFonts w:ascii="Arial" w:eastAsia="Arial" w:hAnsi="Arial" w:cs="Arial"/>
            <w:color w:val="000000" w:themeColor="text1"/>
            <w:sz w:val="22"/>
            <w:szCs w:val="22"/>
          </w:rPr>
          <w:t xml:space="preserve">gem5 </w:t>
        </w:r>
      </w:ins>
      <w:r w:rsidRPr="299E059A">
        <w:rPr>
          <w:rFonts w:ascii="Arial" w:eastAsia="Arial" w:hAnsi="Arial" w:cs="Arial"/>
          <w:color w:val="000000" w:themeColor="text1"/>
          <w:sz w:val="22"/>
          <w:szCs w:val="22"/>
        </w:rPr>
        <w:t>build for the POWER ISA supports integer arithmetic</w:t>
      </w:r>
      <w:r w:rsidR="484E12A7" w:rsidRPr="299E059A">
        <w:rPr>
          <w:rFonts w:ascii="Arial" w:eastAsia="Arial" w:hAnsi="Arial" w:cs="Arial"/>
          <w:color w:val="000000" w:themeColor="text1"/>
          <w:sz w:val="22"/>
          <w:szCs w:val="22"/>
        </w:rPr>
        <w:t>, but</w:t>
      </w:r>
      <w:r w:rsidRPr="299E059A">
        <w:rPr>
          <w:rFonts w:ascii="Arial" w:eastAsia="Arial" w:hAnsi="Arial" w:cs="Arial"/>
          <w:color w:val="000000" w:themeColor="text1"/>
          <w:sz w:val="22"/>
          <w:szCs w:val="22"/>
        </w:rPr>
        <w:t xml:space="preserve"> it does </w:t>
      </w:r>
      <w:r w:rsidRPr="299E059A">
        <w:rPr>
          <w:rFonts w:ascii="Arial" w:eastAsia="Arial" w:hAnsi="Arial" w:cs="Arial"/>
          <w:i/>
          <w:iCs/>
          <w:color w:val="000000" w:themeColor="text1"/>
          <w:sz w:val="22"/>
          <w:szCs w:val="22"/>
        </w:rPr>
        <w:t>not</w:t>
      </w:r>
      <w:r w:rsidRPr="299E059A">
        <w:rPr>
          <w:rFonts w:ascii="Arial" w:eastAsia="Arial" w:hAnsi="Arial" w:cs="Arial"/>
          <w:color w:val="000000" w:themeColor="text1"/>
          <w:sz w:val="22"/>
          <w:szCs w:val="22"/>
        </w:rPr>
        <w:t xml:space="preserve"> support floating</w:t>
      </w:r>
      <w:r w:rsidR="484E12A7" w:rsidRPr="299E059A">
        <w:rPr>
          <w:rFonts w:ascii="Arial" w:eastAsia="Arial" w:hAnsi="Arial" w:cs="Arial"/>
          <w:color w:val="000000" w:themeColor="text1"/>
          <w:sz w:val="22"/>
          <w:szCs w:val="22"/>
        </w:rPr>
        <w:t>-</w:t>
      </w:r>
      <w:r w:rsidRPr="299E059A">
        <w:rPr>
          <w:rFonts w:ascii="Arial" w:eastAsia="Arial" w:hAnsi="Arial" w:cs="Arial"/>
          <w:color w:val="000000" w:themeColor="text1"/>
          <w:sz w:val="22"/>
          <w:szCs w:val="22"/>
        </w:rPr>
        <w:t xml:space="preserve">point arithmetic, file I/O operations, and random number generation. </w:t>
      </w:r>
      <w:r w:rsidR="484E12A7" w:rsidRPr="299E059A">
        <w:rPr>
          <w:rFonts w:ascii="Arial" w:eastAsia="Arial" w:hAnsi="Arial" w:cs="Arial"/>
          <w:color w:val="000000" w:themeColor="text1"/>
          <w:sz w:val="22"/>
          <w:szCs w:val="22"/>
        </w:rPr>
        <w:t>So, to evaluate system-based</w:t>
      </w:r>
      <w:r w:rsidRPr="299E059A">
        <w:rPr>
          <w:rFonts w:ascii="Arial" w:eastAsia="Arial" w:hAnsi="Arial" w:cs="Arial"/>
          <w:color w:val="000000" w:themeColor="text1"/>
          <w:sz w:val="22"/>
          <w:szCs w:val="22"/>
        </w:rPr>
        <w:t xml:space="preserve"> projects on GEM5</w:t>
      </w:r>
      <w:r w:rsidR="484E12A7" w:rsidRPr="299E059A">
        <w:rPr>
          <w:rFonts w:ascii="Arial" w:eastAsia="Arial" w:hAnsi="Arial" w:cs="Arial"/>
          <w:color w:val="000000" w:themeColor="text1"/>
          <w:sz w:val="22"/>
          <w:szCs w:val="22"/>
        </w:rPr>
        <w:t xml:space="preserve"> for the </w:t>
      </w:r>
      <w:r w:rsidRPr="299E059A">
        <w:rPr>
          <w:rFonts w:ascii="Arial" w:eastAsia="Arial" w:hAnsi="Arial" w:cs="Arial"/>
          <w:color w:val="000000" w:themeColor="text1"/>
          <w:sz w:val="22"/>
          <w:szCs w:val="22"/>
        </w:rPr>
        <w:t xml:space="preserve">POWER ISA, </w:t>
      </w:r>
      <w:r w:rsidR="484E12A7" w:rsidRPr="299E059A">
        <w:rPr>
          <w:rFonts w:ascii="Arial" w:eastAsia="Arial" w:hAnsi="Arial" w:cs="Arial"/>
          <w:color w:val="000000" w:themeColor="text1"/>
          <w:sz w:val="22"/>
          <w:szCs w:val="22"/>
        </w:rPr>
        <w:t>use</w:t>
      </w:r>
      <w:r w:rsidRPr="299E059A">
        <w:rPr>
          <w:rFonts w:ascii="Arial" w:eastAsia="Arial" w:hAnsi="Arial" w:cs="Arial"/>
          <w:color w:val="000000" w:themeColor="text1"/>
          <w:sz w:val="22"/>
          <w:szCs w:val="22"/>
        </w:rPr>
        <w:t xml:space="preserve"> </w:t>
      </w:r>
      <w:r w:rsidR="2AF662E2" w:rsidRPr="299E059A">
        <w:rPr>
          <w:rFonts w:ascii="Arial" w:eastAsia="Arial" w:hAnsi="Arial" w:cs="Arial"/>
          <w:color w:val="000000" w:themeColor="text1"/>
          <w:sz w:val="22"/>
          <w:szCs w:val="22"/>
        </w:rPr>
        <w:t xml:space="preserve">application </w:t>
      </w:r>
      <w:r w:rsidRPr="299E059A">
        <w:rPr>
          <w:rFonts w:ascii="Arial" w:eastAsia="Arial" w:hAnsi="Arial" w:cs="Arial"/>
          <w:color w:val="000000" w:themeColor="text1"/>
          <w:sz w:val="22"/>
          <w:szCs w:val="22"/>
        </w:rPr>
        <w:t xml:space="preserve">workloads that do </w:t>
      </w:r>
      <w:r w:rsidRPr="299E059A">
        <w:rPr>
          <w:rFonts w:ascii="Arial" w:eastAsia="Arial" w:hAnsi="Arial" w:cs="Arial"/>
          <w:i/>
          <w:iCs/>
          <w:color w:val="000000" w:themeColor="text1"/>
          <w:sz w:val="22"/>
          <w:szCs w:val="22"/>
        </w:rPr>
        <w:t>not</w:t>
      </w:r>
      <w:r w:rsidRPr="299E059A">
        <w:rPr>
          <w:rFonts w:ascii="Arial" w:eastAsia="Arial" w:hAnsi="Arial" w:cs="Arial"/>
          <w:color w:val="000000" w:themeColor="text1"/>
          <w:sz w:val="22"/>
          <w:szCs w:val="22"/>
        </w:rPr>
        <w:t xml:space="preserve"> require the unsupported features</w:t>
      </w:r>
      <w:r w:rsidR="484E12A7" w:rsidRPr="299E059A">
        <w:rPr>
          <w:rFonts w:ascii="Arial" w:eastAsia="Arial" w:hAnsi="Arial" w:cs="Arial"/>
          <w:color w:val="000000" w:themeColor="text1"/>
          <w:sz w:val="22"/>
          <w:szCs w:val="22"/>
        </w:rPr>
        <w:t>.</w:t>
      </w:r>
    </w:p>
    <w:p w14:paraId="17046169" w14:textId="64793F34" w:rsidR="002D64DA" w:rsidDel="00651C1B" w:rsidRDefault="62E076D5">
      <w:pPr>
        <w:pStyle w:val="Style-2"/>
        <w:numPr>
          <w:ilvl w:val="1"/>
          <w:numId w:val="44"/>
        </w:numPr>
        <w:spacing w:before="120"/>
        <w:rPr>
          <w:del w:id="135" w:author="Gondhalekar, Atharva" w:date="2022-08-04T11:30:00Z"/>
          <w:rFonts w:ascii="Arial" w:hAnsi="Arial" w:cs="Arial"/>
          <w:sz w:val="22"/>
          <w:szCs w:val="22"/>
        </w:rPr>
      </w:pPr>
      <w:del w:id="136" w:author="Gondhalekar, Atharva" w:date="2022-08-04T11:30:00Z">
        <w:r w:rsidRPr="299E059A" w:rsidDel="00651C1B">
          <w:rPr>
            <w:rFonts w:ascii="Arial" w:hAnsi="Arial" w:cs="Arial"/>
            <w:sz w:val="22"/>
            <w:szCs w:val="22"/>
          </w:rPr>
          <w:delText>[</w:delText>
        </w:r>
        <w:r w:rsidR="002D64DA" w:rsidRPr="299E059A" w:rsidDel="00651C1B">
          <w:rPr>
            <w:rFonts w:ascii="Arial" w:hAnsi="Arial" w:cs="Arial"/>
            <w:sz w:val="22"/>
            <w:szCs w:val="22"/>
          </w:rPr>
          <w:delText>GEM5</w:delText>
        </w:r>
      </w:del>
      <w:ins w:id="137" w:author="Feng, Wu-Chun" w:date="2022-08-03T15:28:00Z">
        <w:del w:id="138" w:author="Gondhalekar, Atharva" w:date="2022-08-04T11:30:00Z">
          <w:r w:rsidRPr="299E059A" w:rsidDel="00651C1B">
            <w:rPr>
              <w:rFonts w:ascii="Arial" w:hAnsi="Arial" w:cs="Arial"/>
              <w:sz w:val="22"/>
              <w:szCs w:val="22"/>
            </w:rPr>
            <w:delText>gem5</w:delText>
          </w:r>
        </w:del>
      </w:ins>
      <w:del w:id="139" w:author="Gondhalekar, Atharva" w:date="2022-08-04T11:30:00Z">
        <w:r w:rsidRPr="299E059A" w:rsidDel="00651C1B">
          <w:rPr>
            <w:rFonts w:ascii="Arial" w:hAnsi="Arial" w:cs="Arial"/>
            <w:sz w:val="22"/>
            <w:szCs w:val="22"/>
          </w:rPr>
          <w:delText xml:space="preserve">]: </w:delText>
        </w:r>
        <w:r w:rsidR="72E7AB2A" w:rsidRPr="299E059A" w:rsidDel="00651C1B">
          <w:rPr>
            <w:rFonts w:ascii="Arial" w:hAnsi="Arial" w:cs="Arial"/>
            <w:sz w:val="22"/>
            <w:szCs w:val="22"/>
          </w:rPr>
          <w:delText>I</w:delText>
        </w:r>
        <w:r w:rsidRPr="299E059A" w:rsidDel="00651C1B">
          <w:rPr>
            <w:rFonts w:ascii="Arial" w:hAnsi="Arial" w:cs="Arial"/>
            <w:sz w:val="22"/>
            <w:szCs w:val="22"/>
          </w:rPr>
          <w:delText xml:space="preserve">mplementation of </w:delText>
        </w:r>
        <w:r w:rsidR="72E7AB2A" w:rsidRPr="299E059A" w:rsidDel="00651C1B">
          <w:rPr>
            <w:rFonts w:ascii="Arial" w:hAnsi="Arial" w:cs="Arial"/>
            <w:sz w:val="22"/>
            <w:szCs w:val="22"/>
          </w:rPr>
          <w:delText xml:space="preserve">one or more system-level features in GEM5 for POWER ISA, e.g., as noted above, </w:delText>
        </w:r>
      </w:del>
      <w:ins w:id="140" w:author="Feng, Wu-Chun" w:date="2022-08-03T15:23:00Z">
        <w:del w:id="141" w:author="Gondhalekar, Atharva" w:date="2022-08-04T11:30:00Z">
          <w:r w:rsidR="72E7AB2A" w:rsidRPr="299E059A" w:rsidDel="00651C1B">
            <w:rPr>
              <w:rFonts w:ascii="Arial" w:hAnsi="Arial" w:cs="Arial"/>
              <w:sz w:val="22"/>
              <w:szCs w:val="22"/>
            </w:rPr>
            <w:delText xml:space="preserve">byte swapping, </w:delText>
          </w:r>
        </w:del>
      </w:ins>
      <w:del w:id="142" w:author="Gondhalekar, Atharva" w:date="2022-08-04T11:30:00Z">
        <w:r w:rsidR="72E7AB2A" w:rsidRPr="299E059A" w:rsidDel="00651C1B">
          <w:rPr>
            <w:rFonts w:ascii="Arial" w:hAnsi="Arial" w:cs="Arial"/>
            <w:sz w:val="22"/>
            <w:szCs w:val="22"/>
          </w:rPr>
          <w:delText>floating-point arithmetic, file I/O operations, and/or random number generation.</w:delText>
        </w:r>
      </w:del>
    </w:p>
    <w:p w14:paraId="7D8992CE" w14:textId="4350A12A" w:rsidR="00394CC5" w:rsidRPr="00394CC5" w:rsidRDefault="484E12A7">
      <w:pPr>
        <w:pStyle w:val="Style-2"/>
        <w:numPr>
          <w:ilvl w:val="1"/>
          <w:numId w:val="44"/>
        </w:numPr>
        <w:spacing w:before="120"/>
        <w:rPr>
          <w:rFonts w:ascii="Arial" w:hAnsi="Arial" w:cs="Arial"/>
          <w:sz w:val="22"/>
          <w:szCs w:val="22"/>
        </w:rPr>
      </w:pPr>
      <w:r w:rsidRPr="299E059A">
        <w:rPr>
          <w:rFonts w:ascii="Arial" w:hAnsi="Arial" w:cs="Arial"/>
          <w:sz w:val="22"/>
          <w:szCs w:val="22"/>
        </w:rPr>
        <w:t>[</w:t>
      </w:r>
      <w:del w:id="143" w:author="Feng, Wu-Chun" w:date="2022-08-03T15:28:00Z">
        <w:r w:rsidR="00394CC5" w:rsidRPr="299E059A" w:rsidDel="484E12A7">
          <w:rPr>
            <w:rFonts w:ascii="Arial" w:hAnsi="Arial" w:cs="Arial"/>
            <w:sz w:val="22"/>
            <w:szCs w:val="22"/>
          </w:rPr>
          <w:delText>GEM5</w:delText>
        </w:r>
      </w:del>
      <w:ins w:id="144" w:author="Feng, Wu-Chun" w:date="2022-08-03T15:28:00Z">
        <w:r w:rsidRPr="299E059A">
          <w:rPr>
            <w:rFonts w:ascii="Arial" w:hAnsi="Arial" w:cs="Arial"/>
            <w:sz w:val="22"/>
            <w:szCs w:val="22"/>
          </w:rPr>
          <w:t>gem5</w:t>
        </w:r>
      </w:ins>
      <w:r w:rsidRPr="299E059A">
        <w:rPr>
          <w:rFonts w:ascii="Arial" w:hAnsi="Arial" w:cs="Arial"/>
          <w:sz w:val="22"/>
          <w:szCs w:val="22"/>
        </w:rPr>
        <w:t>]: Performance evaluation of a three-level cache hierarchy in GEM5</w:t>
      </w:r>
    </w:p>
    <w:p w14:paraId="42DC003E" w14:textId="06A8E466" w:rsidR="003A575F" w:rsidRPr="003A575F" w:rsidRDefault="00394CC5" w:rsidP="00394CC5">
      <w:pPr>
        <w:pStyle w:val="Style-2"/>
        <w:numPr>
          <w:ilvl w:val="4"/>
          <w:numId w:val="44"/>
        </w:numPr>
        <w:ind w:left="1800"/>
        <w:rPr>
          <w:rFonts w:ascii="Arial" w:eastAsia="Arial" w:hAnsi="Arial" w:cs="Arial"/>
          <w:color w:val="000000"/>
          <w:sz w:val="21"/>
          <w:szCs w:val="21"/>
        </w:rPr>
      </w:pPr>
      <w:r w:rsidRPr="00394CC5">
        <w:rPr>
          <w:rFonts w:ascii="Arial" w:hAnsi="Arial" w:cs="Arial"/>
          <w:sz w:val="22"/>
          <w:szCs w:val="22"/>
        </w:rPr>
        <w:t>Add support for L3 caches in your configuration script and evaluate the performance of at least two workloads</w:t>
      </w:r>
      <w:r w:rsidR="003A575F">
        <w:rPr>
          <w:rFonts w:ascii="Arial" w:hAnsi="Arial" w:cs="Arial"/>
          <w:sz w:val="22"/>
          <w:szCs w:val="22"/>
        </w:rPr>
        <w:t xml:space="preserve"> on the POWER8 and POWER9 architectures</w:t>
      </w:r>
      <w:r w:rsidRPr="00394CC5">
        <w:rPr>
          <w:rFonts w:ascii="Arial" w:hAnsi="Arial" w:cs="Arial"/>
          <w:sz w:val="22"/>
          <w:szCs w:val="22"/>
        </w:rPr>
        <w:t xml:space="preserve">. </w:t>
      </w:r>
      <w:r w:rsidR="003A575F">
        <w:rPr>
          <w:rFonts w:ascii="Arial" w:hAnsi="Arial" w:cs="Arial"/>
          <w:sz w:val="22"/>
          <w:szCs w:val="22"/>
        </w:rPr>
        <w:t>Do the results provide insight as to why IBM changed their memory hierarchy</w:t>
      </w:r>
      <w:r w:rsidR="002D64DA">
        <w:rPr>
          <w:rFonts w:ascii="Arial" w:hAnsi="Arial" w:cs="Arial"/>
          <w:sz w:val="22"/>
          <w:szCs w:val="22"/>
        </w:rPr>
        <w:t xml:space="preserve"> between POWER8 and POWER9?</w:t>
      </w:r>
    </w:p>
    <w:p w14:paraId="4130F96C" w14:textId="2D26BC46" w:rsidR="003248F5" w:rsidRPr="00394CC5" w:rsidRDefault="00394CC5" w:rsidP="00394CC5">
      <w:pPr>
        <w:pStyle w:val="Style-2"/>
        <w:numPr>
          <w:ilvl w:val="4"/>
          <w:numId w:val="44"/>
        </w:numPr>
        <w:ind w:left="1800"/>
        <w:rPr>
          <w:rFonts w:ascii="Arial" w:eastAsia="Arial" w:hAnsi="Arial" w:cs="Arial"/>
          <w:color w:val="000000"/>
          <w:sz w:val="21"/>
          <w:szCs w:val="21"/>
        </w:rPr>
      </w:pPr>
      <w:r w:rsidRPr="00394CC5">
        <w:rPr>
          <w:rFonts w:ascii="Arial" w:hAnsi="Arial" w:cs="Arial"/>
          <w:sz w:val="22"/>
          <w:szCs w:val="22"/>
        </w:rPr>
        <w:t>Vary</w:t>
      </w:r>
      <w:r w:rsidR="002D64DA">
        <w:rPr>
          <w:rFonts w:ascii="Arial" w:hAnsi="Arial" w:cs="Arial"/>
          <w:sz w:val="22"/>
          <w:szCs w:val="22"/>
        </w:rPr>
        <w:t xml:space="preserve"> the</w:t>
      </w:r>
      <w:r w:rsidRPr="00394CC5">
        <w:rPr>
          <w:rFonts w:ascii="Arial" w:hAnsi="Arial" w:cs="Arial"/>
          <w:sz w:val="22"/>
          <w:szCs w:val="22"/>
        </w:rPr>
        <w:t xml:space="preserve"> L1, L2, </w:t>
      </w:r>
      <w:r w:rsidR="002D64DA">
        <w:rPr>
          <w:rFonts w:ascii="Arial" w:hAnsi="Arial" w:cs="Arial"/>
          <w:sz w:val="22"/>
          <w:szCs w:val="22"/>
        </w:rPr>
        <w:t xml:space="preserve">and </w:t>
      </w:r>
      <w:r w:rsidRPr="00394CC5">
        <w:rPr>
          <w:rFonts w:ascii="Arial" w:hAnsi="Arial" w:cs="Arial"/>
          <w:sz w:val="22"/>
          <w:szCs w:val="22"/>
        </w:rPr>
        <w:t xml:space="preserve">L3 cache parameters and identify the best cache configuration for </w:t>
      </w:r>
      <w:r w:rsidR="002D64DA">
        <w:rPr>
          <w:rFonts w:ascii="Arial" w:hAnsi="Arial" w:cs="Arial"/>
          <w:sz w:val="22"/>
          <w:szCs w:val="22"/>
        </w:rPr>
        <w:t>representative workloads</w:t>
      </w:r>
      <w:r w:rsidRPr="00394CC5">
        <w:rPr>
          <w:rFonts w:ascii="Arial" w:hAnsi="Arial" w:cs="Arial"/>
          <w:sz w:val="22"/>
          <w:szCs w:val="22"/>
        </w:rPr>
        <w:t xml:space="preserve"> of your choice</w:t>
      </w:r>
      <w:r w:rsidR="002D64DA">
        <w:rPr>
          <w:rFonts w:ascii="Arial" w:eastAsia="Arial" w:hAnsi="Arial" w:cs="Arial"/>
          <w:color w:val="000000"/>
          <w:sz w:val="21"/>
          <w:szCs w:val="21"/>
        </w:rPr>
        <w:t xml:space="preserve">, e.g., floating-point intensive vs. integer intensive. </w:t>
      </w:r>
    </w:p>
    <w:p w14:paraId="0B4E7985" w14:textId="2649BE85" w:rsidR="002D64DA" w:rsidRPr="002D64DA" w:rsidDel="00742B56" w:rsidRDefault="62E076D5" w:rsidP="002D64DA">
      <w:pPr>
        <w:pStyle w:val="Style-2"/>
        <w:numPr>
          <w:ilvl w:val="1"/>
          <w:numId w:val="44"/>
        </w:numPr>
        <w:spacing w:before="120"/>
        <w:rPr>
          <w:del w:id="145" w:author="Gondhalekar, Atharva" w:date="2022-08-04T11:30:00Z"/>
          <w:rFonts w:ascii="Arial" w:eastAsia="Arial" w:hAnsi="Arial" w:cs="Arial"/>
          <w:color w:val="000000"/>
          <w:sz w:val="22"/>
          <w:szCs w:val="22"/>
        </w:rPr>
      </w:pPr>
      <w:del w:id="146" w:author="Gondhalekar, Atharva" w:date="2022-08-04T11:30:00Z">
        <w:r w:rsidRPr="299E059A" w:rsidDel="00742B56">
          <w:rPr>
            <w:rFonts w:ascii="Arial" w:eastAsia="Arial" w:hAnsi="Arial" w:cs="Arial"/>
            <w:color w:val="000000" w:themeColor="text1"/>
            <w:sz w:val="22"/>
            <w:szCs w:val="22"/>
          </w:rPr>
          <w:delText>[</w:delText>
        </w:r>
        <w:r w:rsidR="002D64DA" w:rsidRPr="299E059A" w:rsidDel="00742B56">
          <w:rPr>
            <w:rFonts w:ascii="Arial" w:eastAsia="Arial" w:hAnsi="Arial" w:cs="Arial"/>
            <w:color w:val="000000" w:themeColor="text1"/>
            <w:sz w:val="22"/>
            <w:szCs w:val="22"/>
          </w:rPr>
          <w:delText>GEM5</w:delText>
        </w:r>
      </w:del>
      <w:ins w:id="147" w:author="Feng, Wu-Chun" w:date="2022-08-03T15:28:00Z">
        <w:del w:id="148" w:author="Gondhalekar, Atharva" w:date="2022-08-04T11:30:00Z">
          <w:r w:rsidRPr="299E059A" w:rsidDel="00742B56">
            <w:rPr>
              <w:rFonts w:ascii="Arial" w:eastAsia="Arial" w:hAnsi="Arial" w:cs="Arial"/>
              <w:color w:val="000000" w:themeColor="text1"/>
              <w:sz w:val="22"/>
              <w:szCs w:val="22"/>
            </w:rPr>
            <w:delText>gem5</w:delText>
          </w:r>
        </w:del>
      </w:ins>
      <w:del w:id="149" w:author="Gondhalekar, Atharva" w:date="2022-08-04T11:30:00Z">
        <w:r w:rsidRPr="299E059A" w:rsidDel="00742B56">
          <w:rPr>
            <w:rFonts w:ascii="Arial" w:eastAsia="Arial" w:hAnsi="Arial" w:cs="Arial"/>
            <w:color w:val="000000" w:themeColor="text1"/>
            <w:sz w:val="22"/>
            <w:szCs w:val="22"/>
          </w:rPr>
          <w:delText>]: Implementation of an out-of-order execution CPU (i.e., O3CPU) that supports the POWER ISA</w:delText>
        </w:r>
      </w:del>
    </w:p>
    <w:p w14:paraId="5868006A" w14:textId="134B4F13" w:rsidR="002D64DA" w:rsidDel="00742B56" w:rsidRDefault="002D64DA" w:rsidP="002D64DA">
      <w:pPr>
        <w:pStyle w:val="Style-2"/>
        <w:numPr>
          <w:ilvl w:val="0"/>
          <w:numId w:val="47"/>
        </w:numPr>
        <w:ind w:left="1800"/>
        <w:rPr>
          <w:del w:id="150" w:author="Gondhalekar, Atharva" w:date="2022-08-04T11:30:00Z"/>
          <w:rFonts w:ascii="Arial" w:eastAsia="Arial" w:hAnsi="Arial" w:cs="Arial"/>
          <w:color w:val="000000"/>
          <w:sz w:val="22"/>
          <w:szCs w:val="22"/>
        </w:rPr>
      </w:pPr>
      <w:del w:id="151" w:author="Gondhalekar, Atharva" w:date="2022-08-04T11:30:00Z">
        <w:r w:rsidRPr="002D64DA" w:rsidDel="00742B56">
          <w:rPr>
            <w:rFonts w:ascii="Arial" w:eastAsia="Arial" w:hAnsi="Arial" w:cs="Arial"/>
            <w:color w:val="000000"/>
            <w:sz w:val="22"/>
            <w:szCs w:val="22"/>
          </w:rPr>
          <w:delText xml:space="preserve">Debug existing issues with the O3CPU implementation in GEM5 for POWER ISA </w:delText>
        </w:r>
      </w:del>
    </w:p>
    <w:p w14:paraId="2BF9A334" w14:textId="37D33547" w:rsidR="000A3DF4" w:rsidDel="00742B56" w:rsidRDefault="002D64DA" w:rsidP="002D64DA">
      <w:pPr>
        <w:pStyle w:val="Style-2"/>
        <w:numPr>
          <w:ilvl w:val="0"/>
          <w:numId w:val="47"/>
        </w:numPr>
        <w:ind w:left="1800"/>
        <w:rPr>
          <w:del w:id="152" w:author="Gondhalekar, Atharva" w:date="2022-08-04T11:30:00Z"/>
          <w:rFonts w:ascii="Arial" w:eastAsia="Arial" w:hAnsi="Arial" w:cs="Arial"/>
          <w:color w:val="000000"/>
          <w:sz w:val="22"/>
          <w:szCs w:val="22"/>
        </w:rPr>
      </w:pPr>
      <w:del w:id="153" w:author="Gondhalekar, Atharva" w:date="2022-08-04T11:30:00Z">
        <w:r w:rsidDel="00742B56">
          <w:rPr>
            <w:rFonts w:ascii="Arial" w:eastAsia="Arial" w:hAnsi="Arial" w:cs="Arial"/>
            <w:color w:val="000000"/>
            <w:sz w:val="22"/>
            <w:szCs w:val="22"/>
          </w:rPr>
          <w:delText>A</w:delText>
        </w:r>
        <w:r w:rsidRPr="002D64DA" w:rsidDel="00742B56">
          <w:rPr>
            <w:rFonts w:ascii="Arial" w:eastAsia="Arial" w:hAnsi="Arial" w:cs="Arial"/>
            <w:color w:val="000000"/>
            <w:sz w:val="22"/>
            <w:szCs w:val="22"/>
          </w:rPr>
          <w:delText xml:space="preserve">dd the </w:delText>
        </w:r>
        <w:r w:rsidDel="00742B56">
          <w:rPr>
            <w:rFonts w:ascii="Arial" w:eastAsia="Arial" w:hAnsi="Arial" w:cs="Arial"/>
            <w:color w:val="000000"/>
            <w:sz w:val="22"/>
            <w:szCs w:val="22"/>
          </w:rPr>
          <w:delText xml:space="preserve">necessary </w:delText>
        </w:r>
        <w:r w:rsidRPr="002D64DA" w:rsidDel="00742B56">
          <w:rPr>
            <w:rFonts w:ascii="Arial" w:eastAsia="Arial" w:hAnsi="Arial" w:cs="Arial"/>
            <w:color w:val="000000"/>
            <w:sz w:val="22"/>
            <w:szCs w:val="22"/>
          </w:rPr>
          <w:delText xml:space="preserve">support </w:delText>
        </w:r>
        <w:r w:rsidDel="00742B56">
          <w:rPr>
            <w:rFonts w:ascii="Arial" w:eastAsia="Arial" w:hAnsi="Arial" w:cs="Arial"/>
            <w:color w:val="000000"/>
            <w:sz w:val="22"/>
            <w:szCs w:val="22"/>
          </w:rPr>
          <w:delText xml:space="preserve">in the </w:delText>
        </w:r>
        <w:r w:rsidRPr="002D64DA" w:rsidDel="00742B56">
          <w:rPr>
            <w:rFonts w:ascii="Arial" w:eastAsia="Arial" w:hAnsi="Arial" w:cs="Arial"/>
            <w:color w:val="000000"/>
            <w:sz w:val="22"/>
            <w:szCs w:val="22"/>
          </w:rPr>
          <w:delText>O3CPU model for POWER ISA</w:delText>
        </w:r>
        <w:r w:rsidDel="00742B56">
          <w:rPr>
            <w:rFonts w:ascii="Arial" w:eastAsia="Arial" w:hAnsi="Arial" w:cs="Arial"/>
            <w:color w:val="000000"/>
            <w:sz w:val="22"/>
            <w:szCs w:val="22"/>
          </w:rPr>
          <w:delText xml:space="preserve"> </w:delText>
        </w:r>
        <w:r w:rsidRPr="002D64DA" w:rsidDel="00742B56">
          <w:rPr>
            <w:rFonts w:ascii="Arial" w:eastAsia="Arial" w:hAnsi="Arial" w:cs="Arial"/>
            <w:color w:val="000000"/>
            <w:sz w:val="22"/>
            <w:szCs w:val="22"/>
          </w:rPr>
          <w:delText>(</w:delText>
        </w:r>
        <w:r w:rsidR="00000000" w:rsidDel="00742B56">
          <w:fldChar w:fldCharType="begin"/>
        </w:r>
        <w:r w:rsidR="00000000" w:rsidDel="00742B56">
          <w:delInstrText xml:space="preserve"> HYPERLINK "https://www.gem5.org/documentation/general_docs/cpu_models/O3CPU" </w:delInstrText>
        </w:r>
        <w:r w:rsidR="00000000" w:rsidDel="00742B56">
          <w:fldChar w:fldCharType="separate"/>
        </w:r>
        <w:r w:rsidRPr="002D64DA" w:rsidDel="00742B56">
          <w:rPr>
            <w:rStyle w:val="Hyperlink"/>
            <w:rFonts w:ascii="Arial" w:eastAsia="Arial" w:hAnsi="Arial" w:cs="Arial"/>
            <w:sz w:val="22"/>
            <w:szCs w:val="22"/>
          </w:rPr>
          <w:delText>https://www.gem5.org/documentation/general_docs/cpu_models/O3CPU</w:delText>
        </w:r>
        <w:r w:rsidR="00000000" w:rsidDel="00742B56">
          <w:rPr>
            <w:rStyle w:val="Hyperlink"/>
            <w:rFonts w:ascii="Arial" w:eastAsia="Arial" w:hAnsi="Arial" w:cs="Arial"/>
            <w:sz w:val="22"/>
            <w:szCs w:val="22"/>
          </w:rPr>
          <w:fldChar w:fldCharType="end"/>
        </w:r>
        <w:r w:rsidR="003248F5" w:rsidRPr="003248F5" w:rsidDel="00742B56">
          <w:rPr>
            <w:rFonts w:ascii="Arial" w:eastAsia="Arial" w:hAnsi="Arial" w:cs="Arial"/>
            <w:color w:val="000000"/>
            <w:sz w:val="22"/>
            <w:szCs w:val="22"/>
          </w:rPr>
          <w:delText xml:space="preserve"> </w:delText>
        </w:r>
      </w:del>
    </w:p>
    <w:p w14:paraId="29321B35" w14:textId="5BEA78BA" w:rsidR="00800764" w:rsidRPr="00800764" w:rsidRDefault="56C6B84A" w:rsidP="00800764">
      <w:pPr>
        <w:pStyle w:val="Style-2"/>
        <w:numPr>
          <w:ilvl w:val="1"/>
          <w:numId w:val="44"/>
        </w:numPr>
        <w:spacing w:before="120"/>
        <w:rPr>
          <w:rFonts w:ascii="Arial" w:eastAsia="Arial" w:hAnsi="Arial" w:cs="Arial"/>
          <w:color w:val="000000"/>
          <w:sz w:val="22"/>
          <w:szCs w:val="22"/>
        </w:rPr>
      </w:pPr>
      <w:r w:rsidRPr="299E059A">
        <w:rPr>
          <w:rFonts w:ascii="Arial" w:eastAsia="Arial" w:hAnsi="Arial" w:cs="Arial"/>
          <w:color w:val="000000" w:themeColor="text1"/>
          <w:sz w:val="22"/>
          <w:szCs w:val="22"/>
        </w:rPr>
        <w:t>[</w:t>
      </w:r>
      <w:del w:id="154" w:author="Feng, Wu-Chun" w:date="2022-08-03T15:28:00Z">
        <w:r w:rsidR="00800764" w:rsidRPr="299E059A" w:rsidDel="56C6B84A">
          <w:rPr>
            <w:rFonts w:ascii="Arial" w:eastAsia="Arial" w:hAnsi="Arial" w:cs="Arial"/>
            <w:color w:val="000000" w:themeColor="text1"/>
            <w:sz w:val="22"/>
            <w:szCs w:val="22"/>
          </w:rPr>
          <w:delText>GEM5</w:delText>
        </w:r>
      </w:del>
      <w:ins w:id="155" w:author="Feng, Wu-Chun" w:date="2022-08-03T15:28:00Z">
        <w:r w:rsidRPr="299E059A">
          <w:rPr>
            <w:rFonts w:ascii="Arial" w:eastAsia="Arial" w:hAnsi="Arial" w:cs="Arial"/>
            <w:color w:val="000000" w:themeColor="text1"/>
            <w:sz w:val="22"/>
            <w:szCs w:val="22"/>
          </w:rPr>
          <w:t>gem5</w:t>
        </w:r>
      </w:ins>
      <w:r w:rsidRPr="299E059A">
        <w:rPr>
          <w:rFonts w:ascii="Arial" w:eastAsia="Arial" w:hAnsi="Arial" w:cs="Arial"/>
          <w:color w:val="000000" w:themeColor="text1"/>
          <w:sz w:val="22"/>
          <w:szCs w:val="22"/>
        </w:rPr>
        <w:t>]: For one or more workloads of your choice, vary the configuration parameters in GEM5 (e.g., cache size, associativity, replacement policy, branch prediction policy) and identify the best configuration for the workload(s).</w:t>
      </w:r>
    </w:p>
    <w:p w14:paraId="17B6421D" w14:textId="27F1A0F3" w:rsidR="00800764" w:rsidRPr="00800764" w:rsidRDefault="1B6DDCD4">
      <w:pPr>
        <w:pStyle w:val="Style-2"/>
        <w:numPr>
          <w:ilvl w:val="1"/>
          <w:numId w:val="44"/>
        </w:numPr>
        <w:spacing w:before="120"/>
        <w:rPr>
          <w:rFonts w:ascii="Arial" w:eastAsia="Arial" w:hAnsi="Arial" w:cs="Arial"/>
          <w:color w:val="000000"/>
          <w:sz w:val="22"/>
          <w:szCs w:val="22"/>
        </w:rPr>
      </w:pPr>
      <w:r w:rsidRPr="299E059A">
        <w:rPr>
          <w:rFonts w:ascii="Arial" w:eastAsia="Arial" w:hAnsi="Arial" w:cs="Arial"/>
          <w:color w:val="000000" w:themeColor="text1"/>
          <w:sz w:val="22"/>
          <w:szCs w:val="22"/>
        </w:rPr>
        <w:t>[</w:t>
      </w:r>
      <w:del w:id="156" w:author="Feng, Wu-Chun" w:date="2022-08-03T15:28:00Z">
        <w:r w:rsidR="00CB58FB" w:rsidRPr="299E059A" w:rsidDel="56C6B84A">
          <w:rPr>
            <w:rFonts w:ascii="Arial" w:eastAsia="Arial" w:hAnsi="Arial" w:cs="Arial"/>
            <w:color w:val="000000" w:themeColor="text1"/>
            <w:sz w:val="22"/>
            <w:szCs w:val="22"/>
          </w:rPr>
          <w:delText>GEM5</w:delText>
        </w:r>
      </w:del>
      <w:ins w:id="157" w:author="Feng, Wu-Chun" w:date="2022-08-03T15:28:00Z">
        <w:r w:rsidR="56C6B84A" w:rsidRPr="299E059A">
          <w:rPr>
            <w:rFonts w:ascii="Arial" w:eastAsia="Arial" w:hAnsi="Arial" w:cs="Arial"/>
            <w:color w:val="000000" w:themeColor="text1"/>
            <w:sz w:val="22"/>
            <w:szCs w:val="22"/>
          </w:rPr>
          <w:t>gem5</w:t>
        </w:r>
      </w:ins>
      <w:r w:rsidR="56C6B84A" w:rsidRPr="299E059A">
        <w:rPr>
          <w:rFonts w:ascii="Arial" w:eastAsia="Arial" w:hAnsi="Arial" w:cs="Arial"/>
          <w:color w:val="000000" w:themeColor="text1"/>
          <w:sz w:val="22"/>
          <w:szCs w:val="22"/>
        </w:rPr>
        <w:t>]: Performance evaluation of one (or more) workloads of your choice on multiple architectures (POWER/</w:t>
      </w:r>
      <w:r w:rsidR="1DC45E20" w:rsidRPr="299E059A">
        <w:rPr>
          <w:rFonts w:ascii="Arial" w:eastAsia="Arial" w:hAnsi="Arial" w:cs="Arial"/>
          <w:color w:val="000000" w:themeColor="text1"/>
          <w:sz w:val="22"/>
          <w:szCs w:val="22"/>
        </w:rPr>
        <w:t>x</w:t>
      </w:r>
      <w:r w:rsidR="56C6B84A" w:rsidRPr="299E059A">
        <w:rPr>
          <w:rFonts w:ascii="Arial" w:eastAsia="Arial" w:hAnsi="Arial" w:cs="Arial"/>
          <w:color w:val="000000" w:themeColor="text1"/>
          <w:sz w:val="22"/>
          <w:szCs w:val="22"/>
        </w:rPr>
        <w:t xml:space="preserve">86/ARM) in GEM5, i.e., fix your workload but vary the ISA, to understand the efficacy a particular ISA has on a particular </w:t>
      </w:r>
      <w:r w:rsidR="4C41B73D" w:rsidRPr="299E059A">
        <w:rPr>
          <w:rFonts w:ascii="Arial" w:eastAsia="Arial" w:hAnsi="Arial" w:cs="Arial"/>
          <w:color w:val="000000" w:themeColor="text1"/>
          <w:sz w:val="22"/>
          <w:szCs w:val="22"/>
        </w:rPr>
        <w:t>workload or workloads. Present a thorough quantitative and qualitative analysis of the performance.</w:t>
      </w:r>
    </w:p>
    <w:p w14:paraId="75CCA82B" w14:textId="4E5E0E4F" w:rsidR="00280376" w:rsidRDefault="4C41B73D" w:rsidP="00F14116">
      <w:pPr>
        <w:pStyle w:val="Style-2"/>
        <w:numPr>
          <w:ilvl w:val="1"/>
          <w:numId w:val="44"/>
        </w:numPr>
        <w:spacing w:before="120"/>
        <w:rPr>
          <w:rFonts w:ascii="Arial" w:eastAsia="Arial" w:hAnsi="Arial" w:cs="Arial"/>
          <w:color w:val="000000"/>
          <w:sz w:val="22"/>
          <w:szCs w:val="22"/>
        </w:rPr>
      </w:pPr>
      <w:r w:rsidRPr="299E059A">
        <w:rPr>
          <w:rFonts w:ascii="Arial" w:eastAsia="Arial" w:hAnsi="Arial" w:cs="Arial"/>
          <w:color w:val="000000" w:themeColor="text1"/>
          <w:sz w:val="22"/>
          <w:szCs w:val="22"/>
        </w:rPr>
        <w:t>[</w:t>
      </w:r>
      <w:del w:id="158" w:author="Feng, Wu-Chun" w:date="2022-08-03T15:28:00Z">
        <w:r w:rsidR="00992EE2" w:rsidRPr="299E059A" w:rsidDel="4C41B73D">
          <w:rPr>
            <w:rFonts w:ascii="Arial" w:eastAsia="Arial" w:hAnsi="Arial" w:cs="Arial"/>
            <w:color w:val="000000" w:themeColor="text1"/>
            <w:sz w:val="22"/>
            <w:szCs w:val="22"/>
          </w:rPr>
          <w:delText>GEM5</w:delText>
        </w:r>
      </w:del>
      <w:ins w:id="159" w:author="Feng, Wu-Chun" w:date="2022-08-03T15:28:00Z">
        <w:r w:rsidRPr="299E059A">
          <w:rPr>
            <w:rFonts w:ascii="Arial" w:eastAsia="Arial" w:hAnsi="Arial" w:cs="Arial"/>
            <w:color w:val="000000" w:themeColor="text1"/>
            <w:sz w:val="22"/>
            <w:szCs w:val="22"/>
          </w:rPr>
          <w:t>gem5</w:t>
        </w:r>
      </w:ins>
      <w:r w:rsidRPr="299E059A">
        <w:rPr>
          <w:rFonts w:ascii="Arial" w:eastAsia="Arial" w:hAnsi="Arial" w:cs="Arial"/>
          <w:color w:val="000000" w:themeColor="text1"/>
          <w:sz w:val="22"/>
          <w:szCs w:val="22"/>
        </w:rPr>
        <w:t xml:space="preserve">]: Modeling </w:t>
      </w:r>
      <w:r w:rsidR="4B33FFCF" w:rsidRPr="299E059A">
        <w:rPr>
          <w:rFonts w:ascii="Arial" w:eastAsia="Arial" w:hAnsi="Arial" w:cs="Arial"/>
          <w:color w:val="000000" w:themeColor="text1"/>
          <w:sz w:val="22"/>
          <w:szCs w:val="22"/>
        </w:rPr>
        <w:t xml:space="preserve">and evaluation </w:t>
      </w:r>
      <w:r w:rsidRPr="299E059A">
        <w:rPr>
          <w:rFonts w:ascii="Arial" w:eastAsia="Arial" w:hAnsi="Arial" w:cs="Arial"/>
          <w:color w:val="000000" w:themeColor="text1"/>
          <w:sz w:val="22"/>
          <w:szCs w:val="22"/>
        </w:rPr>
        <w:t xml:space="preserve">CPU-GPU interaction. </w:t>
      </w:r>
      <w:r w:rsidR="4B33FFCF" w:rsidRPr="299E059A">
        <w:rPr>
          <w:rFonts w:ascii="Consolas" w:eastAsia="Arial" w:hAnsi="Consolas" w:cs="Consolas"/>
          <w:color w:val="000000" w:themeColor="text1"/>
          <w:sz w:val="22"/>
          <w:szCs w:val="22"/>
        </w:rPr>
        <w:t>gem5-GPU</w:t>
      </w:r>
      <w:r w:rsidR="4B33FFCF" w:rsidRPr="299E059A">
        <w:rPr>
          <w:rFonts w:ascii="Arial" w:eastAsia="Arial" w:hAnsi="Arial" w:cs="Arial"/>
          <w:color w:val="000000" w:themeColor="text1"/>
          <w:sz w:val="22"/>
          <w:szCs w:val="22"/>
        </w:rPr>
        <w:t xml:space="preserve"> combines GEM5 and GPGPU-Sim to model tightly integrated CPU-GPU systems (with memory access being routed through Ruby). Experiment with the simulation of both systems – CPU and GPU – with separate CPU and GPU physical address spaces or with coherent caches and a single virtual address space across the CPU and GPU. See Lowe-Power et al., “</w:t>
      </w:r>
      <w:r w:rsidR="01F072FB" w:rsidRPr="299E059A">
        <w:rPr>
          <w:rFonts w:ascii="Arial" w:eastAsia="Arial" w:hAnsi="Arial" w:cs="Arial"/>
          <w:color w:val="000000" w:themeColor="text1"/>
          <w:sz w:val="22"/>
          <w:szCs w:val="22"/>
        </w:rPr>
        <w:t>gem5-gpu: A Heterogeneous CPU-GPU Simulator."</w:t>
      </w:r>
    </w:p>
    <w:p w14:paraId="451A93CB" w14:textId="76FA4350" w:rsidR="00013404" w:rsidRPr="00F14116" w:rsidRDefault="2AF662E2" w:rsidP="00280376">
      <w:pPr>
        <w:pStyle w:val="Style-2"/>
        <w:numPr>
          <w:ilvl w:val="4"/>
          <w:numId w:val="44"/>
        </w:numPr>
        <w:ind w:left="1800"/>
        <w:rPr>
          <w:rFonts w:ascii="Arial" w:eastAsia="Arial" w:hAnsi="Arial" w:cs="Arial"/>
          <w:color w:val="000000"/>
          <w:sz w:val="22"/>
          <w:szCs w:val="22"/>
        </w:rPr>
      </w:pPr>
      <w:r w:rsidRPr="299E059A">
        <w:rPr>
          <w:rFonts w:ascii="Arial" w:eastAsia="Arial" w:hAnsi="Arial" w:cs="Arial"/>
          <w:color w:val="000000" w:themeColor="text1"/>
          <w:sz w:val="22"/>
          <w:szCs w:val="22"/>
        </w:rPr>
        <w:t>The use of open standards for tight integration of CPU and GPU is preferred, e.g., OpenCAPI rather than the proprietary NVLink.</w:t>
      </w:r>
    </w:p>
    <w:p w14:paraId="79B25865" w14:textId="5117CC43" w:rsidR="299E059A" w:rsidRDefault="299E059A" w:rsidP="299E059A">
      <w:pPr>
        <w:pStyle w:val="Style-2"/>
        <w:numPr>
          <w:ilvl w:val="0"/>
          <w:numId w:val="44"/>
        </w:numPr>
        <w:spacing w:before="120"/>
        <w:rPr>
          <w:ins w:id="160" w:author="Feng, Wu-Chun" w:date="2022-08-03T15:20:00Z"/>
          <w:color w:val="000000" w:themeColor="text1"/>
          <w:sz w:val="22"/>
          <w:szCs w:val="22"/>
        </w:rPr>
      </w:pPr>
      <w:ins w:id="161" w:author="Feng, Wu-Chun" w:date="2022-08-03T15:20:00Z">
        <w:r w:rsidRPr="299E059A">
          <w:rPr>
            <w:rFonts w:ascii="Arial" w:eastAsia="Arial" w:hAnsi="Arial" w:cs="Arial"/>
            <w:color w:val="000000" w:themeColor="text1"/>
            <w:sz w:val="22"/>
            <w:szCs w:val="22"/>
          </w:rPr>
          <w:t>Systems-Based Projects (ONLY Functionally Accurate)</w:t>
        </w:r>
      </w:ins>
    </w:p>
    <w:p w14:paraId="01426A88" w14:textId="40C3CC9F" w:rsidR="00E90D65" w:rsidRPr="00504116" w:rsidRDefault="299E059A" w:rsidP="00E90D65">
      <w:pPr>
        <w:pStyle w:val="Style-2"/>
        <w:numPr>
          <w:ilvl w:val="1"/>
          <w:numId w:val="44"/>
        </w:numPr>
        <w:spacing w:before="120"/>
        <w:rPr>
          <w:ins w:id="162" w:author="Gondhalekar, Atharva" w:date="2022-08-03T15:45:00Z"/>
          <w:color w:val="000000" w:themeColor="text1"/>
          <w:sz w:val="22"/>
          <w:szCs w:val="22"/>
        </w:rPr>
      </w:pPr>
      <w:ins w:id="163" w:author="Feng, Wu-Chun" w:date="2022-08-03T15:20:00Z">
        <w:del w:id="164" w:author="Gondhalekar, Atharva" w:date="2022-08-03T15:45:00Z">
          <w:r w:rsidRPr="299E059A" w:rsidDel="00E90D65">
            <w:rPr>
              <w:rFonts w:ascii="Arial" w:eastAsia="Arial" w:hAnsi="Arial" w:cs="Arial"/>
              <w:color w:val="000000" w:themeColor="text1"/>
              <w:sz w:val="22"/>
              <w:szCs w:val="22"/>
            </w:rPr>
            <w:lastRenderedPageBreak/>
            <w:delText>Flesh out ...</w:delText>
          </w:r>
        </w:del>
      </w:ins>
      <w:ins w:id="165" w:author="Gondhalekar, Atharva" w:date="2022-08-03T15:45:00Z">
        <w:r w:rsidR="00E90D65" w:rsidRPr="299E059A">
          <w:rPr>
            <w:rFonts w:ascii="Arial" w:eastAsia="Arial" w:hAnsi="Arial" w:cs="Arial"/>
            <w:color w:val="000000" w:themeColor="text1"/>
            <w:sz w:val="22"/>
            <w:szCs w:val="22"/>
          </w:rPr>
          <w:t>[POWER10 functional simulator]</w:t>
        </w:r>
        <w:r w:rsidR="00E90D65">
          <w:rPr>
            <w:rFonts w:ascii="Arial" w:eastAsia="Arial" w:hAnsi="Arial" w:cs="Arial"/>
            <w:color w:val="000000" w:themeColor="text1"/>
            <w:sz w:val="22"/>
            <w:szCs w:val="22"/>
          </w:rPr>
          <w:t>: Compare the performance of a set of workloads with and without -O3 in P10 functional simulator. Compare the observed performance with the performance of the same implementations on real hardware.</w:t>
        </w:r>
      </w:ins>
    </w:p>
    <w:p w14:paraId="6BFD9AB3" w14:textId="77777777" w:rsidR="00E90D65" w:rsidRPr="00504116" w:rsidRDefault="00E90D65" w:rsidP="00E90D65">
      <w:pPr>
        <w:pStyle w:val="Style-2"/>
        <w:numPr>
          <w:ilvl w:val="1"/>
          <w:numId w:val="44"/>
        </w:numPr>
        <w:spacing w:before="120"/>
        <w:rPr>
          <w:ins w:id="166" w:author="Gondhalekar, Atharva" w:date="2022-08-03T15:45:00Z"/>
          <w:color w:val="000000" w:themeColor="text1"/>
          <w:sz w:val="22"/>
          <w:szCs w:val="22"/>
        </w:rPr>
      </w:pPr>
      <w:ins w:id="167" w:author="Gondhalekar, Atharva" w:date="2022-08-03T15:45:00Z">
        <w:r w:rsidRPr="00504116">
          <w:rPr>
            <w:rFonts w:ascii="Arial" w:eastAsia="Arial" w:hAnsi="Arial" w:cs="Arial"/>
            <w:color w:val="000000" w:themeColor="text1"/>
            <w:sz w:val="22"/>
            <w:szCs w:val="22"/>
          </w:rPr>
          <w:t xml:space="preserve">[POWER10 functional simulator]: Manual vectorization of a workload using 1) AltiVec extensions and 2) using MMA instructions. </w:t>
        </w:r>
        <w:r>
          <w:rPr>
            <w:rFonts w:ascii="Arial" w:eastAsia="Arial" w:hAnsi="Arial" w:cs="Arial"/>
            <w:color w:val="000000" w:themeColor="text1"/>
            <w:sz w:val="22"/>
            <w:szCs w:val="22"/>
          </w:rPr>
          <w:t>Compare the observed performance with the performance of the same implementations on real hardware.</w:t>
        </w:r>
      </w:ins>
    </w:p>
    <w:p w14:paraId="5A9BC524" w14:textId="77777777" w:rsidR="00E90D65" w:rsidRDefault="00E90D65">
      <w:pPr>
        <w:pStyle w:val="Style-2"/>
        <w:spacing w:before="120"/>
        <w:ind w:left="1080"/>
        <w:rPr>
          <w:ins w:id="168" w:author="Feng, Wu-Chun" w:date="2022-08-03T15:20:00Z"/>
          <w:color w:val="000000" w:themeColor="text1"/>
          <w:sz w:val="22"/>
          <w:szCs w:val="22"/>
        </w:rPr>
        <w:pPrChange w:id="169" w:author="Gondhalekar, Atharva" w:date="2022-08-03T15:45:00Z">
          <w:pPr>
            <w:pStyle w:val="Style-2"/>
            <w:numPr>
              <w:numId w:val="44"/>
            </w:numPr>
            <w:spacing w:before="120"/>
            <w:ind w:left="720" w:hanging="360"/>
          </w:pPr>
        </w:pPrChange>
      </w:pPr>
    </w:p>
    <w:p w14:paraId="71EDEFB5" w14:textId="79305724" w:rsidR="0032005C" w:rsidRDefault="7854E102" w:rsidP="0032005C">
      <w:pPr>
        <w:pStyle w:val="Style-2"/>
        <w:numPr>
          <w:ilvl w:val="0"/>
          <w:numId w:val="44"/>
        </w:numPr>
        <w:spacing w:before="120"/>
        <w:rPr>
          <w:ins w:id="170" w:author="Feng, Wu-Chun" w:date="2022-08-03T15:24:00Z"/>
          <w:rFonts w:ascii="Arial" w:eastAsia="Arial" w:hAnsi="Arial" w:cs="Arial"/>
          <w:color w:val="000000"/>
          <w:sz w:val="22"/>
          <w:szCs w:val="22"/>
        </w:rPr>
      </w:pPr>
      <w:r w:rsidRPr="299E059A">
        <w:rPr>
          <w:rFonts w:ascii="Arial" w:eastAsia="Arial" w:hAnsi="Arial" w:cs="Arial"/>
          <w:color w:val="000000" w:themeColor="text1"/>
          <w:sz w:val="22"/>
          <w:szCs w:val="22"/>
        </w:rPr>
        <w:t>Application-Oriented Projects</w:t>
      </w:r>
      <w:ins w:id="171" w:author="Feng, Wu-Chun" w:date="2022-08-03T15:38:00Z">
        <w:r w:rsidRPr="299E059A">
          <w:rPr>
            <w:rFonts w:ascii="Arial" w:eastAsia="Arial" w:hAnsi="Arial" w:cs="Arial"/>
            <w:color w:val="000000" w:themeColor="text1"/>
            <w:sz w:val="22"/>
            <w:szCs w:val="22"/>
          </w:rPr>
          <w:t xml:space="preserve"> (Functionally Accurate, Cycle Accurate, or Both)</w:t>
        </w:r>
      </w:ins>
    </w:p>
    <w:p w14:paraId="3F936287" w14:textId="055E3D57" w:rsidR="299E059A" w:rsidRPr="00C25F04" w:rsidDel="00C25F04" w:rsidRDefault="299E059A" w:rsidP="00C25F04">
      <w:pPr>
        <w:pStyle w:val="Style-2"/>
        <w:numPr>
          <w:ilvl w:val="1"/>
          <w:numId w:val="44"/>
        </w:numPr>
        <w:spacing w:before="120"/>
        <w:rPr>
          <w:del w:id="172" w:author="Gondhalekar, Atharva" w:date="2022-08-03T12:46:00Z"/>
          <w:color w:val="000000" w:themeColor="text1"/>
          <w:sz w:val="22"/>
          <w:szCs w:val="22"/>
        </w:rPr>
      </w:pPr>
      <w:ins w:id="173" w:author="Feng, Wu-Chun" w:date="2022-08-03T15:24:00Z">
        <w:r w:rsidRPr="299E059A">
          <w:rPr>
            <w:rFonts w:ascii="Arial" w:eastAsia="Arial" w:hAnsi="Arial" w:cs="Arial"/>
            <w:color w:val="000000" w:themeColor="text1"/>
            <w:sz w:val="22"/>
            <w:szCs w:val="22"/>
          </w:rPr>
          <w:t>[</w:t>
        </w:r>
      </w:ins>
      <w:ins w:id="174" w:author="Feng, Wu-Chun" w:date="2022-08-03T15:28:00Z">
        <w:r w:rsidRPr="299E059A">
          <w:rPr>
            <w:rFonts w:ascii="Arial" w:eastAsia="Arial" w:hAnsi="Arial" w:cs="Arial"/>
            <w:color w:val="000000" w:themeColor="text1"/>
            <w:sz w:val="22"/>
            <w:szCs w:val="22"/>
          </w:rPr>
          <w:t>gem5</w:t>
        </w:r>
      </w:ins>
      <w:ins w:id="175" w:author="Feng, Wu-Chun" w:date="2022-08-03T15:24:00Z">
        <w:r w:rsidRPr="299E059A">
          <w:rPr>
            <w:rFonts w:ascii="Arial" w:eastAsia="Arial" w:hAnsi="Arial" w:cs="Arial"/>
            <w:color w:val="000000" w:themeColor="text1"/>
            <w:sz w:val="22"/>
            <w:szCs w:val="22"/>
          </w:rPr>
          <w:t xml:space="preserve">]: </w:t>
        </w:r>
      </w:ins>
      <w:ins w:id="176" w:author="Feng, Wu-Chun" w:date="2022-08-03T15:25:00Z">
        <w:r w:rsidRPr="299E059A">
          <w:rPr>
            <w:rFonts w:ascii="Arial" w:eastAsia="Arial" w:hAnsi="Arial" w:cs="Arial"/>
            <w:color w:val="000000" w:themeColor="text1"/>
            <w:sz w:val="22"/>
            <w:szCs w:val="22"/>
          </w:rPr>
          <w:t xml:space="preserve">Select applications that can be supported by the current POWER ISA implementation in GEM5 and </w:t>
        </w:r>
      </w:ins>
      <w:ins w:id="177" w:author="Feng, Wu-Chun" w:date="2022-08-03T15:26:00Z">
        <w:r w:rsidRPr="299E059A">
          <w:rPr>
            <w:rFonts w:ascii="Arial" w:eastAsia="Arial" w:hAnsi="Arial" w:cs="Arial"/>
            <w:color w:val="000000" w:themeColor="text1"/>
            <w:sz w:val="22"/>
            <w:szCs w:val="22"/>
          </w:rPr>
          <w:t>characterize the level of robustness of the POWER ISA to execute the applications.</w:t>
        </w:r>
      </w:ins>
    </w:p>
    <w:p w14:paraId="3F3DB77A" w14:textId="77777777" w:rsidR="00C25F04" w:rsidRDefault="00C25F04">
      <w:pPr>
        <w:pStyle w:val="Style-2"/>
        <w:numPr>
          <w:ilvl w:val="1"/>
          <w:numId w:val="44"/>
        </w:numPr>
        <w:spacing w:before="120"/>
        <w:rPr>
          <w:ins w:id="178" w:author="Gondhalekar, Atharva" w:date="2022-08-03T12:46:00Z"/>
          <w:color w:val="000000" w:themeColor="text1"/>
          <w:sz w:val="22"/>
          <w:szCs w:val="22"/>
        </w:rPr>
        <w:pPrChange w:id="179" w:author="Feng, Wu-Chun" w:date="2022-08-03T15:24:00Z">
          <w:pPr>
            <w:pStyle w:val="Style-2"/>
            <w:numPr>
              <w:numId w:val="44"/>
            </w:numPr>
            <w:spacing w:before="120"/>
            <w:ind w:left="720" w:hanging="360"/>
          </w:pPr>
        </w:pPrChange>
      </w:pPr>
    </w:p>
    <w:p w14:paraId="5CCD849B" w14:textId="657153BF" w:rsidR="002546F6" w:rsidRDefault="299E059A" w:rsidP="002546F6">
      <w:pPr>
        <w:pStyle w:val="Style-2"/>
        <w:numPr>
          <w:ilvl w:val="0"/>
          <w:numId w:val="53"/>
        </w:numPr>
        <w:spacing w:before="120"/>
        <w:rPr>
          <w:ins w:id="180" w:author="Gondhalekar, Atharva" w:date="2022-08-03T15:39:00Z"/>
        </w:rPr>
      </w:pPr>
      <w:ins w:id="181" w:author="Feng, Wu-Chun" w:date="2022-08-03T15:27:00Z">
        <w:r w:rsidRPr="00C25F04">
          <w:rPr>
            <w:rFonts w:ascii="Arial" w:eastAsia="Arial" w:hAnsi="Arial" w:cs="Arial"/>
            <w:color w:val="000000" w:themeColor="text1"/>
            <w:sz w:val="22"/>
            <w:szCs w:val="22"/>
          </w:rPr>
          <w:t>Holy Grail: Run LINPACK on POWER ISA in gem5</w:t>
        </w:r>
      </w:ins>
    </w:p>
    <w:p w14:paraId="3FE180F0" w14:textId="77777777" w:rsidR="002546F6" w:rsidRPr="00F14116" w:rsidRDefault="002546F6" w:rsidP="002546F6">
      <w:pPr>
        <w:pStyle w:val="Style-2"/>
        <w:numPr>
          <w:ilvl w:val="1"/>
          <w:numId w:val="44"/>
        </w:numPr>
        <w:spacing w:before="120"/>
        <w:rPr>
          <w:ins w:id="182" w:author="Gondhalekar, Atharva" w:date="2022-08-03T15:39:00Z"/>
          <w:rFonts w:ascii="Arial" w:eastAsia="Arial" w:hAnsi="Arial" w:cs="Arial"/>
          <w:color w:val="000000"/>
          <w:sz w:val="22"/>
          <w:szCs w:val="22"/>
        </w:rPr>
      </w:pPr>
      <w:ins w:id="183" w:author="Gondhalekar, Atharva" w:date="2022-08-03T15:39:00Z">
        <w:r w:rsidRPr="299E059A">
          <w:rPr>
            <w:rFonts w:ascii="Arial" w:eastAsia="Arial" w:hAnsi="Arial" w:cs="Arial"/>
            <w:color w:val="000000" w:themeColor="text1"/>
            <w:sz w:val="22"/>
            <w:szCs w:val="22"/>
          </w:rPr>
          <w:t>[POWER10 functional simulator]: Functional verification of a set of workloads in the POWER10 functional simulator (</w:t>
        </w:r>
        <w:r>
          <w:fldChar w:fldCharType="begin"/>
        </w:r>
        <w:r>
          <w:instrText xml:space="preserve"> HYPERLINK "https://www.ibm.com/support/pages/node/6493433" \h </w:instrText>
        </w:r>
        <w:r>
          <w:fldChar w:fldCharType="separate"/>
        </w:r>
        <w:r w:rsidRPr="299E059A">
          <w:rPr>
            <w:rStyle w:val="Hyperlink"/>
            <w:rFonts w:ascii="Arial" w:eastAsia="Arial" w:hAnsi="Arial" w:cs="Arial"/>
            <w:sz w:val="22"/>
            <w:szCs w:val="22"/>
          </w:rPr>
          <w:t>https://www.ibm.com/support/pages/node/6493433</w:t>
        </w:r>
        <w:r>
          <w:rPr>
            <w:rStyle w:val="Hyperlink"/>
            <w:rFonts w:ascii="Arial" w:eastAsia="Arial" w:hAnsi="Arial" w:cs="Arial"/>
            <w:sz w:val="22"/>
            <w:szCs w:val="22"/>
          </w:rPr>
          <w:fldChar w:fldCharType="end"/>
        </w:r>
        <w:r w:rsidRPr="299E059A">
          <w:rPr>
            <w:rFonts w:ascii="Arial" w:eastAsia="Arial" w:hAnsi="Arial" w:cs="Arial"/>
            <w:color w:val="000000" w:themeColor="text1"/>
            <w:sz w:val="22"/>
            <w:szCs w:val="22"/>
          </w:rPr>
          <w:t>)</w:t>
        </w:r>
      </w:ins>
    </w:p>
    <w:p w14:paraId="491C4842" w14:textId="67B613BD" w:rsidR="002546F6" w:rsidRPr="00F14116" w:rsidRDefault="002546F6">
      <w:pPr>
        <w:pStyle w:val="Style-2"/>
        <w:ind w:left="1440"/>
        <w:rPr>
          <w:ins w:id="184" w:author="Gondhalekar, Atharva" w:date="2022-08-03T15:39:00Z"/>
          <w:rFonts w:ascii="Arial" w:eastAsia="Arial" w:hAnsi="Arial" w:cs="Arial"/>
          <w:color w:val="000000"/>
          <w:sz w:val="22"/>
          <w:szCs w:val="22"/>
        </w:rPr>
        <w:pPrChange w:id="185" w:author="Gondhalekar, Atharva" w:date="2022-08-03T16:01:00Z">
          <w:pPr>
            <w:pStyle w:val="Style-2"/>
            <w:numPr>
              <w:ilvl w:val="1"/>
              <w:numId w:val="44"/>
            </w:numPr>
            <w:ind w:left="1440" w:hanging="360"/>
          </w:pPr>
        </w:pPrChange>
      </w:pPr>
    </w:p>
    <w:p w14:paraId="5D0CFA58" w14:textId="1F63D208" w:rsidR="002546F6" w:rsidRPr="00F14116" w:rsidRDefault="002546F6" w:rsidP="002546F6">
      <w:pPr>
        <w:pStyle w:val="Style-2"/>
        <w:numPr>
          <w:ilvl w:val="1"/>
          <w:numId w:val="44"/>
        </w:numPr>
        <w:rPr>
          <w:ins w:id="186" w:author="Gondhalekar, Atharva" w:date="2022-08-03T15:39:00Z"/>
          <w:rFonts w:ascii="Arial" w:eastAsia="Arial" w:hAnsi="Arial" w:cs="Arial"/>
          <w:color w:val="000000"/>
          <w:sz w:val="22"/>
          <w:szCs w:val="22"/>
        </w:rPr>
      </w:pPr>
      <w:ins w:id="187" w:author="Gondhalekar, Atharva" w:date="2022-08-03T15:39:00Z">
        <w:r w:rsidRPr="299E059A">
          <w:rPr>
            <w:rFonts w:ascii="Arial" w:eastAsia="Arial" w:hAnsi="Arial" w:cs="Arial"/>
            <w:color w:val="000000" w:themeColor="text1"/>
            <w:sz w:val="22"/>
            <w:szCs w:val="22"/>
          </w:rPr>
          <w:t xml:space="preserve">[POWER10 functional simulator + GEM5]:  A combination of </w:t>
        </w:r>
      </w:ins>
      <w:ins w:id="188" w:author="Gondhalekar, Atharva" w:date="2022-08-03T16:01:00Z">
        <w:r w:rsidR="00365E79">
          <w:rPr>
            <w:rFonts w:ascii="Arial" w:eastAsia="Arial" w:hAnsi="Arial" w:cs="Arial"/>
            <w:color w:val="000000" w:themeColor="text1"/>
            <w:sz w:val="22"/>
            <w:szCs w:val="22"/>
          </w:rPr>
          <w:t>3</w:t>
        </w:r>
      </w:ins>
      <w:ins w:id="189" w:author="Gondhalekar, Atharva" w:date="2022-08-03T15:39:00Z">
        <w:r w:rsidRPr="299E059A">
          <w:rPr>
            <w:rFonts w:ascii="Arial" w:eastAsia="Arial" w:hAnsi="Arial" w:cs="Arial"/>
            <w:color w:val="000000" w:themeColor="text1"/>
            <w:sz w:val="22"/>
            <w:szCs w:val="22"/>
          </w:rPr>
          <w:t xml:space="preserve">.a and </w:t>
        </w:r>
      </w:ins>
      <w:ins w:id="190" w:author="Gondhalekar, Atharva" w:date="2022-08-03T16:01:00Z">
        <w:r w:rsidR="00365E79">
          <w:rPr>
            <w:rFonts w:ascii="Arial" w:eastAsia="Arial" w:hAnsi="Arial" w:cs="Arial"/>
            <w:color w:val="000000" w:themeColor="text1"/>
            <w:sz w:val="22"/>
            <w:szCs w:val="22"/>
          </w:rPr>
          <w:t>3</w:t>
        </w:r>
      </w:ins>
      <w:ins w:id="191" w:author="Gondhalekar, Atharva" w:date="2022-08-03T15:39:00Z">
        <w:r w:rsidRPr="299E059A">
          <w:rPr>
            <w:rFonts w:ascii="Arial" w:eastAsia="Arial" w:hAnsi="Arial" w:cs="Arial"/>
            <w:color w:val="000000" w:themeColor="text1"/>
            <w:sz w:val="22"/>
            <w:szCs w:val="22"/>
          </w:rPr>
          <w:t>.</w:t>
        </w:r>
      </w:ins>
      <w:ins w:id="192" w:author="Gondhalekar, Atharva" w:date="2022-08-03T16:01:00Z">
        <w:r w:rsidR="00365E79">
          <w:rPr>
            <w:rFonts w:ascii="Arial" w:eastAsia="Arial" w:hAnsi="Arial" w:cs="Arial"/>
            <w:color w:val="000000" w:themeColor="text1"/>
            <w:sz w:val="22"/>
            <w:szCs w:val="22"/>
          </w:rPr>
          <w:t>b</w:t>
        </w:r>
      </w:ins>
    </w:p>
    <w:p w14:paraId="5DA84713" w14:textId="7F551E1D" w:rsidR="002546F6" w:rsidRDefault="002546F6">
      <w:pPr>
        <w:pStyle w:val="Style-2"/>
        <w:spacing w:before="120"/>
        <w:ind w:left="1440"/>
        <w:rPr>
          <w:ins w:id="193" w:author="Feng, Wu-Chun" w:date="2022-08-03T15:38:00Z"/>
        </w:rPr>
        <w:pPrChange w:id="194" w:author="Gondhalekar, Atharva" w:date="2022-08-03T15:39:00Z">
          <w:pPr>
            <w:pStyle w:val="Style-2"/>
            <w:numPr>
              <w:ilvl w:val="1"/>
              <w:numId w:val="44"/>
            </w:numPr>
            <w:spacing w:before="120"/>
            <w:ind w:left="1440" w:hanging="360"/>
          </w:pPr>
        </w:pPrChange>
      </w:pPr>
    </w:p>
    <w:p w14:paraId="5A2C336D" w14:textId="65F0F33B" w:rsidR="299E059A" w:rsidRDefault="299E059A" w:rsidP="299E059A">
      <w:pPr>
        <w:pStyle w:val="Style-2"/>
        <w:numPr>
          <w:ilvl w:val="2"/>
          <w:numId w:val="44"/>
        </w:numPr>
        <w:spacing w:before="120"/>
        <w:rPr>
          <w:rFonts w:ascii="Arial" w:eastAsia="Arial" w:hAnsi="Arial" w:cs="Arial"/>
          <w:color w:val="000000" w:themeColor="text1"/>
          <w:sz w:val="22"/>
          <w:szCs w:val="22"/>
        </w:rPr>
      </w:pPr>
      <w:ins w:id="195" w:author="Feng, Wu-Chun" w:date="2022-08-03T15:39:00Z">
        <w:r w:rsidRPr="299E059A">
          <w:rPr>
            <w:rFonts w:ascii="Arial" w:eastAsia="Arial" w:hAnsi="Arial" w:cs="Arial"/>
            <w:color w:val="000000" w:themeColor="text1"/>
            <w:sz w:val="22"/>
            <w:szCs w:val="22"/>
          </w:rPr>
          <w:t>Application characterization study on a fixed POWER-based architecture (e.g., POWER9) but varying the workload (hmm … integrate this with part a above</w:t>
        </w:r>
      </w:ins>
    </w:p>
    <w:p w14:paraId="32ACC5EF" w14:textId="3D5AC546" w:rsidR="00F14116" w:rsidRPr="00F14116" w:rsidDel="002546F6" w:rsidRDefault="1DC45E20" w:rsidP="00F14116">
      <w:pPr>
        <w:pStyle w:val="Style-2"/>
        <w:numPr>
          <w:ilvl w:val="1"/>
          <w:numId w:val="44"/>
        </w:numPr>
        <w:spacing w:before="120"/>
        <w:rPr>
          <w:del w:id="196" w:author="Gondhalekar, Atharva" w:date="2022-08-03T15:39:00Z"/>
          <w:rFonts w:ascii="Arial" w:eastAsia="Arial" w:hAnsi="Arial" w:cs="Arial"/>
          <w:color w:val="000000"/>
          <w:sz w:val="22"/>
          <w:szCs w:val="22"/>
        </w:rPr>
      </w:pPr>
      <w:del w:id="197" w:author="Gondhalekar, Atharva" w:date="2022-08-03T15:39:00Z">
        <w:r w:rsidRPr="299E059A" w:rsidDel="002546F6">
          <w:rPr>
            <w:rFonts w:ascii="Arial" w:eastAsia="Arial" w:hAnsi="Arial" w:cs="Arial"/>
            <w:color w:val="000000" w:themeColor="text1"/>
            <w:sz w:val="22"/>
            <w:szCs w:val="22"/>
          </w:rPr>
          <w:delText>[POWER10 functional simulator]: Functional verification of a set of workloads in the POWER10 functional simulator (</w:delText>
        </w:r>
        <w:r w:rsidR="00000000" w:rsidDel="002546F6">
          <w:fldChar w:fldCharType="begin"/>
        </w:r>
        <w:r w:rsidR="00000000" w:rsidDel="002546F6">
          <w:delInstrText xml:space="preserve"> HYPERLINK "https://www.ibm.com/support/pages/node/6493433" \h </w:delInstrText>
        </w:r>
        <w:r w:rsidR="00000000" w:rsidDel="002546F6">
          <w:fldChar w:fldCharType="separate"/>
        </w:r>
        <w:r w:rsidRPr="299E059A" w:rsidDel="002546F6">
          <w:rPr>
            <w:rStyle w:val="Hyperlink"/>
            <w:rFonts w:ascii="Arial" w:eastAsia="Arial" w:hAnsi="Arial" w:cs="Arial"/>
            <w:sz w:val="22"/>
            <w:szCs w:val="22"/>
          </w:rPr>
          <w:delText>https://www.ibm.com/support/pages/node/6493433</w:delText>
        </w:r>
        <w:r w:rsidR="00000000" w:rsidDel="002546F6">
          <w:rPr>
            <w:rStyle w:val="Hyperlink"/>
            <w:rFonts w:ascii="Arial" w:eastAsia="Arial" w:hAnsi="Arial" w:cs="Arial"/>
            <w:sz w:val="22"/>
            <w:szCs w:val="22"/>
          </w:rPr>
          <w:fldChar w:fldCharType="end"/>
        </w:r>
        <w:r w:rsidRPr="299E059A" w:rsidDel="002546F6">
          <w:rPr>
            <w:rFonts w:ascii="Arial" w:eastAsia="Arial" w:hAnsi="Arial" w:cs="Arial"/>
            <w:color w:val="000000" w:themeColor="text1"/>
            <w:sz w:val="22"/>
            <w:szCs w:val="22"/>
          </w:rPr>
          <w:delText>)</w:delText>
        </w:r>
      </w:del>
    </w:p>
    <w:p w14:paraId="293239A4" w14:textId="63ED0BD9" w:rsidR="00F14116" w:rsidRPr="00F14116" w:rsidDel="002546F6" w:rsidRDefault="1DC45E20" w:rsidP="00F14116">
      <w:pPr>
        <w:pStyle w:val="Style-2"/>
        <w:numPr>
          <w:ilvl w:val="1"/>
          <w:numId w:val="44"/>
        </w:numPr>
        <w:rPr>
          <w:del w:id="198" w:author="Gondhalekar, Atharva" w:date="2022-08-03T15:39:00Z"/>
          <w:rFonts w:ascii="Arial" w:eastAsia="Arial" w:hAnsi="Arial" w:cs="Arial"/>
          <w:color w:val="000000"/>
          <w:sz w:val="22"/>
          <w:szCs w:val="22"/>
        </w:rPr>
      </w:pPr>
      <w:del w:id="199" w:author="Gondhalekar, Atharva" w:date="2022-08-03T15:39:00Z">
        <w:r w:rsidRPr="299E059A" w:rsidDel="002546F6">
          <w:rPr>
            <w:rFonts w:ascii="Arial" w:eastAsia="Arial" w:hAnsi="Arial" w:cs="Arial"/>
            <w:color w:val="000000" w:themeColor="text1"/>
            <w:sz w:val="22"/>
            <w:szCs w:val="22"/>
          </w:rPr>
          <w:delText>[POWER10 functional simulator]: Manual vectorization of a workload using altiVec extensions for PowerPC (</w:delText>
        </w:r>
        <w:r w:rsidR="00000000" w:rsidDel="002546F6">
          <w:fldChar w:fldCharType="begin"/>
        </w:r>
        <w:r w:rsidR="00000000" w:rsidDel="002546F6">
          <w:delInstrText xml:space="preserve"> HYPERLINK "https://www.ibm.com/docs/en/aix/7.2?topic=concepts-aix-vector-programming" \h </w:delInstrText>
        </w:r>
        <w:r w:rsidR="00000000" w:rsidDel="002546F6">
          <w:fldChar w:fldCharType="separate"/>
        </w:r>
        <w:r w:rsidRPr="299E059A" w:rsidDel="002546F6">
          <w:rPr>
            <w:rStyle w:val="Hyperlink"/>
            <w:rFonts w:ascii="Arial" w:eastAsia="Arial" w:hAnsi="Arial" w:cs="Arial"/>
            <w:sz w:val="22"/>
            <w:szCs w:val="22"/>
          </w:rPr>
          <w:delText>https://www.ibm.com/docs/en/aix/7.2?topic=concepts-aix-vector-programming</w:delText>
        </w:r>
        <w:r w:rsidR="00000000" w:rsidDel="002546F6">
          <w:rPr>
            <w:rStyle w:val="Hyperlink"/>
            <w:rFonts w:ascii="Arial" w:eastAsia="Arial" w:hAnsi="Arial" w:cs="Arial"/>
            <w:sz w:val="22"/>
            <w:szCs w:val="22"/>
          </w:rPr>
          <w:fldChar w:fldCharType="end"/>
        </w:r>
        <w:r w:rsidRPr="299E059A" w:rsidDel="002546F6">
          <w:rPr>
            <w:rFonts w:ascii="Arial" w:eastAsia="Arial" w:hAnsi="Arial" w:cs="Arial"/>
            <w:color w:val="000000" w:themeColor="text1"/>
            <w:sz w:val="22"/>
            <w:szCs w:val="22"/>
          </w:rPr>
          <w:delText>)</w:delText>
        </w:r>
      </w:del>
    </w:p>
    <w:p w14:paraId="45D0630E" w14:textId="17EC6E4F" w:rsidR="00F14116" w:rsidRPr="00F14116" w:rsidDel="002546F6" w:rsidRDefault="1DC45E20" w:rsidP="00F14116">
      <w:pPr>
        <w:pStyle w:val="Style-2"/>
        <w:numPr>
          <w:ilvl w:val="1"/>
          <w:numId w:val="44"/>
        </w:numPr>
        <w:rPr>
          <w:ins w:id="200" w:author="Feng, Wu-Chun" w:date="2022-08-03T15:34:00Z"/>
          <w:del w:id="201" w:author="Gondhalekar, Atharva" w:date="2022-08-03T15:39:00Z"/>
          <w:rFonts w:ascii="Arial" w:eastAsia="Arial" w:hAnsi="Arial" w:cs="Arial"/>
          <w:color w:val="000000"/>
          <w:sz w:val="22"/>
          <w:szCs w:val="22"/>
        </w:rPr>
      </w:pPr>
      <w:del w:id="202" w:author="Gondhalekar, Atharva" w:date="2022-08-03T15:39:00Z">
        <w:r w:rsidRPr="299E059A" w:rsidDel="002546F6">
          <w:rPr>
            <w:rFonts w:ascii="Arial" w:eastAsia="Arial" w:hAnsi="Arial" w:cs="Arial"/>
            <w:color w:val="000000" w:themeColor="text1"/>
            <w:sz w:val="22"/>
            <w:szCs w:val="22"/>
          </w:rPr>
          <w:delText>[POWER10 functional simulator + GEM5]:  A combination of 2.a and 1.d</w:delText>
        </w:r>
      </w:del>
    </w:p>
    <w:bookmarkEnd w:id="0"/>
    <w:bookmarkEnd w:id="1"/>
    <w:bookmarkEnd w:id="2"/>
    <w:bookmarkEnd w:id="3"/>
    <w:p w14:paraId="52F3EB24" w14:textId="1D34871B" w:rsidR="299E059A" w:rsidRDefault="299E059A" w:rsidP="299E059A">
      <w:pPr>
        <w:pStyle w:val="Style-2"/>
        <w:numPr>
          <w:ilvl w:val="1"/>
          <w:numId w:val="44"/>
        </w:numPr>
        <w:rPr>
          <w:del w:id="203" w:author="Feng, Wu-Chun" w:date="2022-08-03T15:37:00Z"/>
          <w:color w:val="000000" w:themeColor="text1"/>
          <w:sz w:val="22"/>
          <w:szCs w:val="22"/>
        </w:rPr>
      </w:pPr>
    </w:p>
    <w:p w14:paraId="0923DA61" w14:textId="0C65B032" w:rsidR="0078347A" w:rsidRDefault="00A652B0" w:rsidP="00C91197">
      <w:pPr>
        <w:pStyle w:val="Style-2"/>
        <w:spacing w:before="360"/>
        <w:rPr>
          <w:rFonts w:ascii="Arial" w:eastAsia="Arial" w:hAnsi="Arial" w:cs="Arial"/>
          <w:b/>
          <w:bCs/>
          <w:color w:val="000000"/>
          <w:sz w:val="22"/>
          <w:szCs w:val="22"/>
        </w:rPr>
      </w:pPr>
      <w:r>
        <w:rPr>
          <w:rFonts w:ascii="Arial" w:eastAsia="Arial" w:hAnsi="Arial" w:cs="Arial"/>
          <w:b/>
          <w:bCs/>
          <w:color w:val="000000"/>
          <w:sz w:val="22"/>
          <w:szCs w:val="22"/>
        </w:rPr>
        <w:t>FPGA Simulation/Emulation Projects</w:t>
      </w:r>
      <w:r w:rsidR="0078347A">
        <w:rPr>
          <w:rFonts w:ascii="Arial" w:eastAsia="Arial" w:hAnsi="Arial" w:cs="Arial"/>
          <w:b/>
          <w:bCs/>
          <w:color w:val="000000"/>
          <w:sz w:val="22"/>
          <w:szCs w:val="22"/>
        </w:rPr>
        <w:t xml:space="preserve"> for the POWER ISA</w:t>
      </w:r>
    </w:p>
    <w:p w14:paraId="0B5ED5F0" w14:textId="0FA51E5D" w:rsidR="00F14116" w:rsidRPr="00F14116" w:rsidRDefault="00F14116" w:rsidP="000A3DF4">
      <w:pPr>
        <w:pStyle w:val="Style-2"/>
        <w:spacing w:before="240"/>
        <w:rPr>
          <w:rFonts w:ascii="Arial" w:eastAsia="Arial" w:hAnsi="Arial" w:cs="Arial"/>
          <w:color w:val="000000"/>
          <w:sz w:val="22"/>
          <w:szCs w:val="22"/>
        </w:rPr>
      </w:pPr>
      <w:r>
        <w:rPr>
          <w:rFonts w:ascii="Arial" w:eastAsia="Arial" w:hAnsi="Arial" w:cs="Arial"/>
          <w:color w:val="000000"/>
          <w:sz w:val="22"/>
          <w:szCs w:val="22"/>
        </w:rPr>
        <w:t>Microwatt supports simulation of bare-metal C programs for the POWER ISA</w:t>
      </w:r>
      <w:r w:rsidR="001214A9">
        <w:rPr>
          <w:rFonts w:ascii="Arial" w:eastAsia="Arial" w:hAnsi="Arial" w:cs="Arial"/>
          <w:color w:val="000000"/>
          <w:sz w:val="22"/>
          <w:szCs w:val="22"/>
        </w:rPr>
        <w:t xml:space="preserve">. See </w:t>
      </w:r>
      <w:hyperlink r:id="rId11" w:history="1">
        <w:r w:rsidR="001214A9" w:rsidRPr="001214A9">
          <w:rPr>
            <w:rStyle w:val="Hyperlink"/>
            <w:rFonts w:ascii="Arial" w:eastAsia="Arial" w:hAnsi="Arial" w:cs="Arial"/>
            <w:sz w:val="22"/>
            <w:szCs w:val="22"/>
          </w:rPr>
          <w:t>https://github.com/antonblanchard/microwatt</w:t>
        </w:r>
      </w:hyperlink>
    </w:p>
    <w:p w14:paraId="71BEAE48" w14:textId="312B2088" w:rsidR="0032005C" w:rsidRDefault="0032005C" w:rsidP="00280376">
      <w:pPr>
        <w:pStyle w:val="Style-2"/>
        <w:numPr>
          <w:ilvl w:val="0"/>
          <w:numId w:val="45"/>
        </w:numPr>
        <w:spacing w:before="240"/>
        <w:rPr>
          <w:rFonts w:ascii="Arial" w:eastAsia="Arial" w:hAnsi="Arial" w:cs="Arial"/>
          <w:color w:val="000000"/>
          <w:sz w:val="22"/>
          <w:szCs w:val="22"/>
        </w:rPr>
      </w:pPr>
      <w:r>
        <w:rPr>
          <w:rFonts w:ascii="Arial" w:eastAsia="Arial" w:hAnsi="Arial" w:cs="Arial"/>
          <w:color w:val="000000"/>
          <w:sz w:val="22"/>
          <w:szCs w:val="22"/>
        </w:rPr>
        <w:t>Systems-Based Projects</w:t>
      </w:r>
    </w:p>
    <w:p w14:paraId="3B2DBFB0" w14:textId="204DD300" w:rsidR="00F14116" w:rsidRDefault="00F14116" w:rsidP="00F14116">
      <w:pPr>
        <w:pStyle w:val="Style-2"/>
        <w:numPr>
          <w:ilvl w:val="1"/>
          <w:numId w:val="45"/>
        </w:numPr>
        <w:spacing w:before="120"/>
        <w:rPr>
          <w:rFonts w:ascii="Arial" w:eastAsia="Arial" w:hAnsi="Arial" w:cs="Arial"/>
          <w:color w:val="000000"/>
          <w:sz w:val="22"/>
          <w:szCs w:val="22"/>
        </w:rPr>
      </w:pPr>
      <w:r>
        <w:rPr>
          <w:rFonts w:ascii="Arial" w:eastAsia="Arial" w:hAnsi="Arial" w:cs="Arial"/>
          <w:color w:val="000000"/>
          <w:sz w:val="22"/>
          <w:szCs w:val="22"/>
        </w:rPr>
        <w:t>Look at many of the aforementioned GEM5 projects</w:t>
      </w:r>
      <w:r w:rsidR="001214A9">
        <w:rPr>
          <w:rFonts w:ascii="Arial" w:eastAsia="Arial" w:hAnsi="Arial" w:cs="Arial"/>
          <w:color w:val="000000"/>
          <w:sz w:val="22"/>
          <w:szCs w:val="22"/>
        </w:rPr>
        <w:t xml:space="preserve"> in the context of the Microwatt environment (</w:t>
      </w:r>
      <w:hyperlink r:id="rId12" w:history="1">
        <w:r w:rsidR="001214A9" w:rsidRPr="001214A9">
          <w:rPr>
            <w:rStyle w:val="Hyperlink"/>
            <w:rFonts w:ascii="Arial" w:eastAsia="Arial" w:hAnsi="Arial" w:cs="Arial"/>
            <w:sz w:val="22"/>
            <w:szCs w:val="22"/>
          </w:rPr>
          <w:t>https://github.com/antonblanchard/microwatt</w:t>
        </w:r>
      </w:hyperlink>
      <w:r w:rsidR="001214A9">
        <w:rPr>
          <w:rFonts w:ascii="Arial" w:eastAsia="Arial" w:hAnsi="Arial" w:cs="Arial"/>
          <w:color w:val="000000"/>
          <w:sz w:val="22"/>
          <w:szCs w:val="22"/>
        </w:rPr>
        <w:t>)</w:t>
      </w:r>
      <w:r>
        <w:rPr>
          <w:rFonts w:ascii="Arial" w:eastAsia="Arial" w:hAnsi="Arial" w:cs="Arial"/>
          <w:color w:val="000000"/>
          <w:sz w:val="22"/>
          <w:szCs w:val="22"/>
        </w:rPr>
        <w:t xml:space="preserve"> but work on a smaller subset of workloads, for example, due to the additional overhead of having to configure an FPGA or an FPGA simulator.</w:t>
      </w:r>
    </w:p>
    <w:p w14:paraId="32169834" w14:textId="2C17054E" w:rsidR="00896320" w:rsidRDefault="00896320" w:rsidP="00A652B0">
      <w:pPr>
        <w:pStyle w:val="Style-2"/>
        <w:numPr>
          <w:ilvl w:val="1"/>
          <w:numId w:val="45"/>
        </w:numPr>
        <w:spacing w:before="120"/>
        <w:rPr>
          <w:rFonts w:ascii="Arial" w:eastAsia="Arial" w:hAnsi="Arial" w:cs="Arial"/>
          <w:color w:val="000000"/>
          <w:sz w:val="22"/>
          <w:szCs w:val="22"/>
        </w:rPr>
      </w:pPr>
      <w:r>
        <w:rPr>
          <w:rFonts w:ascii="Arial" w:eastAsia="Arial" w:hAnsi="Arial" w:cs="Arial"/>
          <w:color w:val="000000"/>
          <w:sz w:val="22"/>
          <w:szCs w:val="22"/>
        </w:rPr>
        <w:t>[Microwatt + GHDL] GHDL (VHDL</w:t>
      </w:r>
      <w:r w:rsidRPr="00896320">
        <w:rPr>
          <w:rFonts w:ascii="Wingdings" w:eastAsia="Wingdings" w:hAnsi="Wingdings" w:cs="Wingdings"/>
          <w:color w:val="000000"/>
          <w:sz w:val="22"/>
          <w:szCs w:val="22"/>
        </w:rPr>
        <w:t>à</w:t>
      </w:r>
      <w:r>
        <w:rPr>
          <w:rFonts w:ascii="Arial" w:eastAsia="Arial" w:hAnsi="Arial" w:cs="Arial"/>
          <w:color w:val="000000"/>
          <w:sz w:val="22"/>
          <w:szCs w:val="22"/>
        </w:rPr>
        <w:t>low-level Verilog</w:t>
      </w:r>
      <w:r w:rsidRPr="00896320">
        <w:rPr>
          <w:rFonts w:ascii="Wingdings" w:eastAsia="Wingdings" w:hAnsi="Wingdings" w:cs="Wingdings"/>
          <w:color w:val="000000"/>
          <w:sz w:val="22"/>
          <w:szCs w:val="22"/>
        </w:rPr>
        <w:t>à</w:t>
      </w:r>
      <w:r>
        <w:rPr>
          <w:rFonts w:ascii="Arial" w:eastAsia="Arial" w:hAnsi="Arial" w:cs="Arial"/>
          <w:color w:val="000000"/>
          <w:sz w:val="22"/>
          <w:szCs w:val="22"/>
        </w:rPr>
        <w:t>C) easier to run in but slower. Look at system aspects of configuration and evaluation of workloads.</w:t>
      </w:r>
    </w:p>
    <w:p w14:paraId="0A335675" w14:textId="7E0B1991" w:rsidR="00896320" w:rsidRDefault="00896320" w:rsidP="00A652B0">
      <w:pPr>
        <w:pStyle w:val="Style-2"/>
        <w:numPr>
          <w:ilvl w:val="1"/>
          <w:numId w:val="45"/>
        </w:numPr>
        <w:spacing w:before="120"/>
        <w:rPr>
          <w:ins w:id="204" w:author="Gondhalekar, Atharva" w:date="2022-08-04T16:37:00Z"/>
          <w:rFonts w:ascii="Arial" w:eastAsia="Arial" w:hAnsi="Arial" w:cs="Arial"/>
          <w:color w:val="000000"/>
          <w:sz w:val="22"/>
          <w:szCs w:val="22"/>
        </w:rPr>
      </w:pPr>
      <w:r>
        <w:rPr>
          <w:rFonts w:ascii="Arial" w:eastAsia="Arial" w:hAnsi="Arial" w:cs="Arial"/>
          <w:color w:val="000000"/>
          <w:sz w:val="22"/>
          <w:szCs w:val="22"/>
        </w:rPr>
        <w:t xml:space="preserve">[Microwatt + Verilator] </w:t>
      </w:r>
      <w:r w:rsidR="00F14116">
        <w:rPr>
          <w:rFonts w:ascii="Arial" w:eastAsia="Arial" w:hAnsi="Arial" w:cs="Arial"/>
          <w:color w:val="000000"/>
          <w:sz w:val="22"/>
          <w:szCs w:val="22"/>
        </w:rPr>
        <w:t>Verilator (Verilog</w:t>
      </w:r>
      <w:r w:rsidR="00F14116" w:rsidRPr="00F14116">
        <w:rPr>
          <w:rFonts w:ascii="Wingdings" w:eastAsia="Wingdings" w:hAnsi="Wingdings" w:cs="Wingdings"/>
          <w:color w:val="000000"/>
          <w:sz w:val="22"/>
          <w:szCs w:val="22"/>
        </w:rPr>
        <w:t>à</w:t>
      </w:r>
      <w:r w:rsidR="00F14116">
        <w:rPr>
          <w:rFonts w:ascii="Arial" w:eastAsia="Arial" w:hAnsi="Arial" w:cs="Arial"/>
          <w:color w:val="000000"/>
          <w:sz w:val="22"/>
          <w:szCs w:val="22"/>
        </w:rPr>
        <w:t xml:space="preserve">C++) faster but </w:t>
      </w:r>
      <w:r w:rsidR="0057717D">
        <w:rPr>
          <w:rFonts w:ascii="Arial" w:eastAsia="Arial" w:hAnsi="Arial" w:cs="Arial"/>
          <w:color w:val="000000"/>
          <w:sz w:val="22"/>
          <w:szCs w:val="22"/>
        </w:rPr>
        <w:t>harder</w:t>
      </w:r>
      <w:r w:rsidR="00F14116">
        <w:rPr>
          <w:rFonts w:ascii="Arial" w:eastAsia="Arial" w:hAnsi="Arial" w:cs="Arial"/>
          <w:color w:val="000000"/>
          <w:sz w:val="22"/>
          <w:szCs w:val="22"/>
        </w:rPr>
        <w:t xml:space="preserve"> to run in.</w:t>
      </w:r>
      <w:r w:rsidR="001214A9">
        <w:rPr>
          <w:rFonts w:ascii="Arial" w:eastAsia="Arial" w:hAnsi="Arial" w:cs="Arial"/>
          <w:color w:val="000000"/>
          <w:sz w:val="22"/>
          <w:szCs w:val="22"/>
        </w:rPr>
        <w:t xml:space="preserve"> Look at system aspects of configuration and evaluation of workloads.</w:t>
      </w:r>
    </w:p>
    <w:p w14:paraId="710F66BB" w14:textId="24F40484" w:rsidR="008D02F3" w:rsidRDefault="008E67CF" w:rsidP="00A652B0">
      <w:pPr>
        <w:pStyle w:val="Style-2"/>
        <w:numPr>
          <w:ilvl w:val="1"/>
          <w:numId w:val="45"/>
        </w:numPr>
        <w:spacing w:before="120"/>
        <w:rPr>
          <w:ins w:id="205" w:author="Gondhalekar, Atharva" w:date="2022-08-04T16:39:00Z"/>
          <w:rFonts w:ascii="Arial" w:eastAsia="Arial" w:hAnsi="Arial" w:cs="Arial"/>
          <w:color w:val="000000"/>
          <w:sz w:val="22"/>
          <w:szCs w:val="22"/>
        </w:rPr>
      </w:pPr>
      <w:ins w:id="206" w:author="Gondhalekar, Atharva" w:date="2022-08-04T16:37:00Z">
        <w:r>
          <w:rPr>
            <w:rFonts w:ascii="Arial" w:eastAsia="Arial" w:hAnsi="Arial" w:cs="Arial"/>
            <w:color w:val="000000"/>
            <w:sz w:val="22"/>
            <w:szCs w:val="22"/>
          </w:rPr>
          <w:t>[Microwatt</w:t>
        </w:r>
        <w:r w:rsidR="0076198B">
          <w:rPr>
            <w:rFonts w:ascii="Arial" w:eastAsia="Arial" w:hAnsi="Arial" w:cs="Arial"/>
            <w:color w:val="000000"/>
            <w:sz w:val="22"/>
            <w:szCs w:val="22"/>
          </w:rPr>
          <w:t>] Add new instructions in Microwatt</w:t>
        </w:r>
      </w:ins>
    </w:p>
    <w:p w14:paraId="486DE40A" w14:textId="2D9D1D5B" w:rsidR="001B1BD8" w:rsidRPr="001B1BD8" w:rsidRDefault="001B1BD8" w:rsidP="001B1BD8">
      <w:pPr>
        <w:pStyle w:val="Style-2"/>
        <w:numPr>
          <w:ilvl w:val="2"/>
          <w:numId w:val="45"/>
        </w:numPr>
        <w:spacing w:before="120"/>
        <w:rPr>
          <w:ins w:id="207" w:author="Gondhalekar, Atharva" w:date="2022-08-04T16:40:00Z"/>
          <w:rFonts w:ascii="Arial" w:eastAsia="Arial" w:hAnsi="Arial" w:cs="Arial"/>
          <w:color w:val="000000"/>
          <w:sz w:val="22"/>
          <w:szCs w:val="22"/>
        </w:rPr>
      </w:pPr>
      <w:ins w:id="208" w:author="Gondhalekar, Atharva" w:date="2022-08-04T16:40:00Z">
        <w:r w:rsidRPr="001B1BD8">
          <w:rPr>
            <w:rFonts w:ascii="Arial" w:eastAsia="Arial" w:hAnsi="Arial" w:cs="Arial"/>
            <w:color w:val="000000"/>
            <w:sz w:val="22"/>
            <w:szCs w:val="22"/>
          </w:rPr>
          <w:t xml:space="preserve">Demo from the Open Power Summit:  </w:t>
        </w:r>
        <w:r>
          <w:rPr>
            <w:rFonts w:ascii="Arial" w:eastAsia="Arial" w:hAnsi="Arial" w:cs="Arial"/>
            <w:color w:val="000000"/>
            <w:sz w:val="22"/>
            <w:szCs w:val="22"/>
          </w:rPr>
          <w:fldChar w:fldCharType="begin"/>
        </w:r>
        <w:r>
          <w:rPr>
            <w:rFonts w:ascii="Arial" w:eastAsia="Arial" w:hAnsi="Arial" w:cs="Arial"/>
            <w:color w:val="000000"/>
            <w:sz w:val="22"/>
            <w:szCs w:val="22"/>
          </w:rPr>
          <w:instrText xml:space="preserve"> HYPERLINK "</w:instrText>
        </w:r>
        <w:r w:rsidRPr="001B1BD8">
          <w:rPr>
            <w:rFonts w:ascii="Arial" w:eastAsia="Arial" w:hAnsi="Arial" w:cs="Arial"/>
            <w:color w:val="000000"/>
            <w:sz w:val="22"/>
            <w:szCs w:val="22"/>
          </w:rPr>
          <w:instrText>https://youtu.be/g3slH03MCmo?t=526</w:instrText>
        </w:r>
        <w:r>
          <w:rPr>
            <w:rFonts w:ascii="Arial" w:eastAsia="Arial" w:hAnsi="Arial" w:cs="Arial"/>
            <w:color w:val="000000"/>
            <w:sz w:val="22"/>
            <w:szCs w:val="22"/>
          </w:rPr>
          <w:instrText xml:space="preserve">" </w:instrText>
        </w:r>
        <w:r>
          <w:rPr>
            <w:rFonts w:ascii="Arial" w:eastAsia="Arial" w:hAnsi="Arial" w:cs="Arial"/>
            <w:color w:val="000000"/>
            <w:sz w:val="22"/>
            <w:szCs w:val="22"/>
          </w:rPr>
          <w:fldChar w:fldCharType="separate"/>
        </w:r>
        <w:r w:rsidRPr="000651F2">
          <w:rPr>
            <w:rStyle w:val="Hyperlink"/>
            <w:rFonts w:ascii="Arial" w:eastAsia="Arial" w:hAnsi="Arial" w:cs="Arial"/>
            <w:sz w:val="22"/>
            <w:szCs w:val="22"/>
          </w:rPr>
          <w:t>https://youtu.be/g3slH03MCmo?t=526</w:t>
        </w:r>
        <w:r>
          <w:rPr>
            <w:rFonts w:ascii="Arial" w:eastAsia="Arial" w:hAnsi="Arial" w:cs="Arial"/>
            <w:color w:val="000000"/>
            <w:sz w:val="22"/>
            <w:szCs w:val="22"/>
          </w:rPr>
          <w:fldChar w:fldCharType="end"/>
        </w:r>
        <w:r>
          <w:rPr>
            <w:rFonts w:ascii="Arial" w:eastAsia="Arial" w:hAnsi="Arial" w:cs="Arial"/>
            <w:color w:val="000000"/>
            <w:sz w:val="22"/>
            <w:szCs w:val="22"/>
          </w:rPr>
          <w:t xml:space="preserve"> </w:t>
        </w:r>
      </w:ins>
    </w:p>
    <w:p w14:paraId="3DA1E029" w14:textId="0CB2DD3E" w:rsidR="001B1BD8" w:rsidRDefault="001B1BD8">
      <w:pPr>
        <w:pStyle w:val="Style-2"/>
        <w:numPr>
          <w:ilvl w:val="2"/>
          <w:numId w:val="45"/>
        </w:numPr>
        <w:spacing w:before="120"/>
        <w:rPr>
          <w:ins w:id="209" w:author="Gondhalekar, Atharva" w:date="2022-08-03T15:46:00Z"/>
          <w:rFonts w:ascii="Arial" w:eastAsia="Arial" w:hAnsi="Arial" w:cs="Arial"/>
          <w:color w:val="000000"/>
          <w:sz w:val="22"/>
          <w:szCs w:val="22"/>
        </w:rPr>
        <w:pPrChange w:id="210" w:author="Gondhalekar, Atharva" w:date="2022-08-04T16:39:00Z">
          <w:pPr>
            <w:pStyle w:val="Style-2"/>
            <w:numPr>
              <w:ilvl w:val="1"/>
              <w:numId w:val="45"/>
            </w:numPr>
            <w:spacing w:before="120"/>
            <w:ind w:left="1440" w:hanging="360"/>
          </w:pPr>
        </w:pPrChange>
      </w:pPr>
      <w:ins w:id="211" w:author="Gondhalekar, Atharva" w:date="2022-08-04T16:40:00Z">
        <w:r w:rsidRPr="001B1BD8">
          <w:rPr>
            <w:rFonts w:ascii="Arial" w:eastAsia="Arial" w:hAnsi="Arial" w:cs="Arial"/>
            <w:color w:val="000000"/>
            <w:sz w:val="22"/>
            <w:szCs w:val="22"/>
          </w:rPr>
          <w:t xml:space="preserve">Step by step instructions for adding a “wait” instruction.  Great simple example.  </w:t>
        </w:r>
        <w:r>
          <w:rPr>
            <w:rFonts w:ascii="Arial" w:eastAsia="Arial" w:hAnsi="Arial" w:cs="Arial"/>
            <w:color w:val="000000"/>
            <w:sz w:val="22"/>
            <w:szCs w:val="22"/>
          </w:rPr>
          <w:fldChar w:fldCharType="begin"/>
        </w:r>
        <w:r>
          <w:rPr>
            <w:rFonts w:ascii="Arial" w:eastAsia="Arial" w:hAnsi="Arial" w:cs="Arial"/>
            <w:color w:val="000000"/>
            <w:sz w:val="22"/>
            <w:szCs w:val="22"/>
          </w:rPr>
          <w:instrText xml:space="preserve"> HYPERLINK "</w:instrText>
        </w:r>
        <w:r w:rsidRPr="001B1BD8">
          <w:rPr>
            <w:rFonts w:ascii="Arial" w:eastAsia="Arial" w:hAnsi="Arial" w:cs="Arial"/>
            <w:color w:val="000000"/>
            <w:sz w:val="22"/>
            <w:szCs w:val="22"/>
          </w:rPr>
          <w:instrText>https://www.talospace.com/2019/09/a-beginners-guide-to-hacking-microwatt.html</w:instrText>
        </w:r>
        <w:r>
          <w:rPr>
            <w:rFonts w:ascii="Arial" w:eastAsia="Arial" w:hAnsi="Arial" w:cs="Arial"/>
            <w:color w:val="000000"/>
            <w:sz w:val="22"/>
            <w:szCs w:val="22"/>
          </w:rPr>
          <w:instrText xml:space="preserve">" </w:instrText>
        </w:r>
        <w:r>
          <w:rPr>
            <w:rFonts w:ascii="Arial" w:eastAsia="Arial" w:hAnsi="Arial" w:cs="Arial"/>
            <w:color w:val="000000"/>
            <w:sz w:val="22"/>
            <w:szCs w:val="22"/>
          </w:rPr>
          <w:fldChar w:fldCharType="separate"/>
        </w:r>
        <w:r w:rsidRPr="000651F2">
          <w:rPr>
            <w:rStyle w:val="Hyperlink"/>
            <w:rFonts w:ascii="Arial" w:eastAsia="Arial" w:hAnsi="Arial" w:cs="Arial"/>
            <w:sz w:val="22"/>
            <w:szCs w:val="22"/>
          </w:rPr>
          <w:t>https://www.talospace.com/2019/09/a-beginners-guide-to-hacking-microwatt.html</w:t>
        </w:r>
        <w:r>
          <w:rPr>
            <w:rFonts w:ascii="Arial" w:eastAsia="Arial" w:hAnsi="Arial" w:cs="Arial"/>
            <w:color w:val="000000"/>
            <w:sz w:val="22"/>
            <w:szCs w:val="22"/>
          </w:rPr>
          <w:fldChar w:fldCharType="end"/>
        </w:r>
        <w:r>
          <w:rPr>
            <w:rFonts w:ascii="Arial" w:eastAsia="Arial" w:hAnsi="Arial" w:cs="Arial"/>
            <w:color w:val="000000"/>
            <w:sz w:val="22"/>
            <w:szCs w:val="22"/>
          </w:rPr>
          <w:t xml:space="preserve"> </w:t>
        </w:r>
      </w:ins>
    </w:p>
    <w:p w14:paraId="673ED108" w14:textId="2FDEBED0" w:rsidR="00E90D65" w:rsidRDefault="00E90D65" w:rsidP="00A652B0">
      <w:pPr>
        <w:pStyle w:val="Style-2"/>
        <w:numPr>
          <w:ilvl w:val="1"/>
          <w:numId w:val="45"/>
        </w:numPr>
        <w:spacing w:before="120"/>
        <w:rPr>
          <w:ins w:id="212" w:author="Gondhalekar, Atharva" w:date="2022-08-04T16:40:00Z"/>
          <w:rFonts w:ascii="Arial" w:eastAsia="Arial" w:hAnsi="Arial" w:cs="Arial"/>
          <w:color w:val="000000"/>
          <w:sz w:val="22"/>
          <w:szCs w:val="22"/>
        </w:rPr>
      </w:pPr>
      <w:ins w:id="213" w:author="Gondhalekar, Atharva" w:date="2022-08-03T15:46:00Z">
        <w:r>
          <w:rPr>
            <w:rFonts w:ascii="Arial" w:eastAsia="Arial" w:hAnsi="Arial" w:cs="Arial"/>
            <w:color w:val="000000"/>
            <w:sz w:val="22"/>
            <w:szCs w:val="22"/>
          </w:rPr>
          <w:t>[</w:t>
        </w:r>
      </w:ins>
      <w:ins w:id="214" w:author="Gondhalekar, Atharva" w:date="2022-08-04T16:36:00Z">
        <w:r w:rsidR="001D78E0">
          <w:rPr>
            <w:rFonts w:ascii="Arial" w:eastAsia="Arial" w:hAnsi="Arial" w:cs="Arial"/>
            <w:color w:val="000000"/>
            <w:sz w:val="22"/>
            <w:szCs w:val="22"/>
          </w:rPr>
          <w:t xml:space="preserve">A2I + </w:t>
        </w:r>
      </w:ins>
      <w:ins w:id="215" w:author="Gondhalekar, Atharva" w:date="2022-08-03T15:46:00Z">
        <w:r>
          <w:rPr>
            <w:rFonts w:ascii="Arial" w:eastAsia="Arial" w:hAnsi="Arial" w:cs="Arial"/>
            <w:color w:val="000000"/>
            <w:sz w:val="22"/>
            <w:szCs w:val="22"/>
          </w:rPr>
          <w:t>A2</w:t>
        </w:r>
      </w:ins>
      <w:ins w:id="216" w:author="Gondhalekar, Atharva" w:date="2022-08-03T15:48:00Z">
        <w:r w:rsidR="007B2245">
          <w:rPr>
            <w:rFonts w:ascii="Arial" w:eastAsia="Arial" w:hAnsi="Arial" w:cs="Arial"/>
            <w:color w:val="000000"/>
            <w:sz w:val="22"/>
            <w:szCs w:val="22"/>
          </w:rPr>
          <w:t>O</w:t>
        </w:r>
      </w:ins>
      <w:ins w:id="217" w:author="Gondhalekar, Atharva" w:date="2022-08-04T16:30:00Z">
        <w:r w:rsidR="00E14A2C">
          <w:rPr>
            <w:rFonts w:ascii="Arial" w:eastAsia="Arial" w:hAnsi="Arial" w:cs="Arial"/>
            <w:color w:val="000000"/>
            <w:sz w:val="22"/>
            <w:szCs w:val="22"/>
          </w:rPr>
          <w:t xml:space="preserve"> + Verilator</w:t>
        </w:r>
      </w:ins>
      <w:ins w:id="218" w:author="Gondhalekar, Atharva" w:date="2022-08-04T16:33:00Z">
        <w:r w:rsidR="008B1D14">
          <w:rPr>
            <w:rFonts w:ascii="Arial" w:eastAsia="Arial" w:hAnsi="Arial" w:cs="Arial"/>
            <w:color w:val="000000"/>
            <w:sz w:val="22"/>
            <w:szCs w:val="22"/>
          </w:rPr>
          <w:t>/FPGA</w:t>
        </w:r>
      </w:ins>
      <w:ins w:id="219" w:author="Gondhalekar, Atharva" w:date="2022-08-03T15:46:00Z">
        <w:r>
          <w:rPr>
            <w:rFonts w:ascii="Arial" w:eastAsia="Arial" w:hAnsi="Arial" w:cs="Arial"/>
            <w:color w:val="000000"/>
            <w:sz w:val="22"/>
            <w:szCs w:val="22"/>
          </w:rPr>
          <w:t>]</w:t>
        </w:r>
      </w:ins>
      <w:ins w:id="220" w:author="Gondhalekar, Atharva" w:date="2022-08-04T16:30:00Z">
        <w:r w:rsidR="00E14A2C">
          <w:rPr>
            <w:rFonts w:ascii="Arial" w:eastAsia="Arial" w:hAnsi="Arial" w:cs="Arial"/>
            <w:color w:val="000000"/>
            <w:sz w:val="22"/>
            <w:szCs w:val="22"/>
          </w:rPr>
          <w:t xml:space="preserve"> Install and </w:t>
        </w:r>
        <w:r w:rsidR="00F941F4">
          <w:rPr>
            <w:rFonts w:ascii="Arial" w:eastAsia="Arial" w:hAnsi="Arial" w:cs="Arial"/>
            <w:color w:val="000000"/>
            <w:sz w:val="22"/>
            <w:szCs w:val="22"/>
          </w:rPr>
          <w:t>run the unit tests for A2O</w:t>
        </w:r>
      </w:ins>
      <w:ins w:id="221" w:author="Gondhalekar, Atharva" w:date="2022-08-04T16:31:00Z">
        <w:r w:rsidR="008A1773">
          <w:rPr>
            <w:rFonts w:ascii="Arial" w:eastAsia="Arial" w:hAnsi="Arial" w:cs="Arial"/>
            <w:color w:val="000000"/>
            <w:sz w:val="22"/>
            <w:szCs w:val="22"/>
          </w:rPr>
          <w:t xml:space="preserve"> (</w:t>
        </w:r>
        <w:r w:rsidR="008A1773">
          <w:rPr>
            <w:rFonts w:ascii="Arial" w:eastAsia="Arial" w:hAnsi="Arial" w:cs="Arial"/>
            <w:color w:val="000000"/>
            <w:sz w:val="22"/>
            <w:szCs w:val="22"/>
          </w:rPr>
          <w:fldChar w:fldCharType="begin"/>
        </w:r>
        <w:r w:rsidR="008A1773">
          <w:rPr>
            <w:rFonts w:ascii="Arial" w:eastAsia="Arial" w:hAnsi="Arial" w:cs="Arial"/>
            <w:color w:val="000000"/>
            <w:sz w:val="22"/>
            <w:szCs w:val="22"/>
          </w:rPr>
          <w:instrText xml:space="preserve"> HYPERLINK "</w:instrText>
        </w:r>
        <w:r w:rsidR="008A1773" w:rsidRPr="008A1773">
          <w:rPr>
            <w:rFonts w:ascii="Arial" w:eastAsia="Arial" w:hAnsi="Arial" w:cs="Arial"/>
            <w:color w:val="000000"/>
            <w:sz w:val="22"/>
            <w:szCs w:val="22"/>
          </w:rPr>
          <w:instrText>https://git.openpower.foundation/cores/a2o/src/branch/master/dev</w:instrText>
        </w:r>
        <w:r w:rsidR="008A1773">
          <w:rPr>
            <w:rFonts w:ascii="Arial" w:eastAsia="Arial" w:hAnsi="Arial" w:cs="Arial"/>
            <w:color w:val="000000"/>
            <w:sz w:val="22"/>
            <w:szCs w:val="22"/>
          </w:rPr>
          <w:instrText xml:space="preserve">" </w:instrText>
        </w:r>
        <w:r w:rsidR="008A1773">
          <w:rPr>
            <w:rFonts w:ascii="Arial" w:eastAsia="Arial" w:hAnsi="Arial" w:cs="Arial"/>
            <w:color w:val="000000"/>
            <w:sz w:val="22"/>
            <w:szCs w:val="22"/>
          </w:rPr>
          <w:fldChar w:fldCharType="separate"/>
        </w:r>
        <w:r w:rsidR="008A1773" w:rsidRPr="000651F2">
          <w:rPr>
            <w:rStyle w:val="Hyperlink"/>
            <w:rFonts w:ascii="Arial" w:eastAsia="Arial" w:hAnsi="Arial" w:cs="Arial"/>
            <w:sz w:val="22"/>
            <w:szCs w:val="22"/>
          </w:rPr>
          <w:t>https://git.openpower.foundation/cores/a2o/src/branch/master/dev</w:t>
        </w:r>
        <w:r w:rsidR="008A1773">
          <w:rPr>
            <w:rFonts w:ascii="Arial" w:eastAsia="Arial" w:hAnsi="Arial" w:cs="Arial"/>
            <w:color w:val="000000"/>
            <w:sz w:val="22"/>
            <w:szCs w:val="22"/>
          </w:rPr>
          <w:fldChar w:fldCharType="end"/>
        </w:r>
        <w:r w:rsidR="008A1773">
          <w:rPr>
            <w:rFonts w:ascii="Arial" w:eastAsia="Arial" w:hAnsi="Arial" w:cs="Arial"/>
            <w:color w:val="000000"/>
            <w:sz w:val="22"/>
            <w:szCs w:val="22"/>
          </w:rPr>
          <w:t xml:space="preserve">) </w:t>
        </w:r>
      </w:ins>
      <w:ins w:id="222" w:author="Gondhalekar, Atharva" w:date="2022-08-04T16:30:00Z">
        <w:r w:rsidR="00F941F4">
          <w:rPr>
            <w:rFonts w:ascii="Arial" w:eastAsia="Arial" w:hAnsi="Arial" w:cs="Arial"/>
            <w:color w:val="000000"/>
            <w:sz w:val="22"/>
            <w:szCs w:val="22"/>
          </w:rPr>
          <w:t xml:space="preserve">using Verilator </w:t>
        </w:r>
      </w:ins>
      <w:ins w:id="223" w:author="Gondhalekar, Atharva" w:date="2022-08-04T16:33:00Z">
        <w:r w:rsidR="003E22BF">
          <w:rPr>
            <w:rFonts w:ascii="Arial" w:eastAsia="Arial" w:hAnsi="Arial" w:cs="Arial"/>
            <w:color w:val="000000"/>
            <w:sz w:val="22"/>
            <w:szCs w:val="22"/>
          </w:rPr>
          <w:t xml:space="preserve">(or an FPGA board). </w:t>
        </w:r>
      </w:ins>
      <w:ins w:id="224" w:author="Gondhalekar, Atharva" w:date="2022-08-04T16:31:00Z">
        <w:r w:rsidR="008A1773">
          <w:rPr>
            <w:rFonts w:ascii="Arial" w:eastAsia="Arial" w:hAnsi="Arial" w:cs="Arial"/>
            <w:color w:val="000000"/>
            <w:sz w:val="22"/>
            <w:szCs w:val="22"/>
          </w:rPr>
          <w:t xml:space="preserve">Compare and analyze the performance </w:t>
        </w:r>
        <w:r w:rsidR="007A6C5B">
          <w:rPr>
            <w:rFonts w:ascii="Arial" w:eastAsia="Arial" w:hAnsi="Arial" w:cs="Arial"/>
            <w:color w:val="000000"/>
            <w:sz w:val="22"/>
            <w:szCs w:val="22"/>
          </w:rPr>
          <w:t xml:space="preserve">of the </w:t>
        </w:r>
        <w:r w:rsidR="00BB5A7E">
          <w:rPr>
            <w:rFonts w:ascii="Arial" w:eastAsia="Arial" w:hAnsi="Arial" w:cs="Arial"/>
            <w:color w:val="000000"/>
            <w:sz w:val="22"/>
            <w:szCs w:val="22"/>
          </w:rPr>
          <w:t xml:space="preserve">code samples with the in-order </w:t>
        </w:r>
        <w:r w:rsidR="001D19EB">
          <w:rPr>
            <w:rFonts w:ascii="Arial" w:eastAsia="Arial" w:hAnsi="Arial" w:cs="Arial"/>
            <w:color w:val="000000"/>
            <w:sz w:val="22"/>
            <w:szCs w:val="22"/>
          </w:rPr>
          <w:t>execution core A2I</w:t>
        </w:r>
      </w:ins>
      <w:ins w:id="225" w:author="Gondhalekar, Atharva" w:date="2022-08-04T16:37:00Z">
        <w:r w:rsidR="001D78E0">
          <w:rPr>
            <w:rFonts w:ascii="Arial" w:eastAsia="Arial" w:hAnsi="Arial" w:cs="Arial"/>
            <w:color w:val="000000"/>
            <w:sz w:val="22"/>
            <w:szCs w:val="22"/>
          </w:rPr>
          <w:t>((</w:t>
        </w:r>
        <w:r w:rsidR="001D78E0">
          <w:rPr>
            <w:rFonts w:ascii="Arial" w:eastAsia="Arial" w:hAnsi="Arial" w:cs="Arial"/>
            <w:color w:val="000000"/>
            <w:sz w:val="22"/>
            <w:szCs w:val="22"/>
          </w:rPr>
          <w:fldChar w:fldCharType="begin"/>
        </w:r>
        <w:r w:rsidR="001D78E0">
          <w:rPr>
            <w:rFonts w:ascii="Arial" w:eastAsia="Arial" w:hAnsi="Arial" w:cs="Arial"/>
            <w:color w:val="000000"/>
            <w:sz w:val="22"/>
            <w:szCs w:val="22"/>
          </w:rPr>
          <w:instrText xml:space="preserve"> HYPERLINK "</w:instrText>
        </w:r>
        <w:r w:rsidR="001D78E0" w:rsidRPr="003E22BF">
          <w:rPr>
            <w:rFonts w:ascii="Arial" w:eastAsia="Arial" w:hAnsi="Arial" w:cs="Arial"/>
            <w:color w:val="000000"/>
            <w:sz w:val="22"/>
            <w:szCs w:val="22"/>
          </w:rPr>
          <w:instrText>https://github.com/openpower-cores/a2i/tree/master/rel</w:instrText>
        </w:r>
        <w:r w:rsidR="001D78E0">
          <w:rPr>
            <w:rFonts w:ascii="Arial" w:eastAsia="Arial" w:hAnsi="Arial" w:cs="Arial"/>
            <w:color w:val="000000"/>
            <w:sz w:val="22"/>
            <w:szCs w:val="22"/>
          </w:rPr>
          <w:instrText xml:space="preserve">" </w:instrText>
        </w:r>
        <w:r w:rsidR="001D78E0">
          <w:rPr>
            <w:rFonts w:ascii="Arial" w:eastAsia="Arial" w:hAnsi="Arial" w:cs="Arial"/>
            <w:color w:val="000000"/>
            <w:sz w:val="22"/>
            <w:szCs w:val="22"/>
          </w:rPr>
          <w:fldChar w:fldCharType="separate"/>
        </w:r>
        <w:r w:rsidR="001D78E0" w:rsidRPr="000651F2">
          <w:rPr>
            <w:rStyle w:val="Hyperlink"/>
            <w:rFonts w:ascii="Arial" w:eastAsia="Arial" w:hAnsi="Arial" w:cs="Arial"/>
            <w:sz w:val="22"/>
            <w:szCs w:val="22"/>
          </w:rPr>
          <w:t>https://github.com/openpower-cores/a2i/tree/master/rel</w:t>
        </w:r>
        <w:r w:rsidR="001D78E0">
          <w:rPr>
            <w:rFonts w:ascii="Arial" w:eastAsia="Arial" w:hAnsi="Arial" w:cs="Arial"/>
            <w:color w:val="000000"/>
            <w:sz w:val="22"/>
            <w:szCs w:val="22"/>
          </w:rPr>
          <w:fldChar w:fldCharType="end"/>
        </w:r>
        <w:r w:rsidR="001D78E0">
          <w:rPr>
            <w:rFonts w:ascii="Arial" w:eastAsia="Arial" w:hAnsi="Arial" w:cs="Arial"/>
            <w:color w:val="000000"/>
            <w:sz w:val="22"/>
            <w:szCs w:val="22"/>
          </w:rPr>
          <w:t>)</w:t>
        </w:r>
      </w:ins>
    </w:p>
    <w:p w14:paraId="0E80F98E" w14:textId="77777777" w:rsidR="0051683F" w:rsidRDefault="0051683F">
      <w:pPr>
        <w:pStyle w:val="Style-2"/>
        <w:spacing w:before="120"/>
        <w:ind w:left="1440"/>
        <w:rPr>
          <w:rFonts w:ascii="Arial" w:eastAsia="Arial" w:hAnsi="Arial" w:cs="Arial"/>
          <w:color w:val="000000"/>
          <w:sz w:val="22"/>
          <w:szCs w:val="22"/>
        </w:rPr>
        <w:pPrChange w:id="226" w:author="Gondhalekar, Atharva" w:date="2022-08-04T16:40:00Z">
          <w:pPr>
            <w:pStyle w:val="Style-2"/>
            <w:numPr>
              <w:ilvl w:val="1"/>
              <w:numId w:val="45"/>
            </w:numPr>
            <w:spacing w:before="120"/>
            <w:ind w:left="1440" w:hanging="360"/>
          </w:pPr>
        </w:pPrChange>
      </w:pPr>
    </w:p>
    <w:p w14:paraId="3B30F5B8" w14:textId="6475C034" w:rsidR="0032005C" w:rsidRDefault="0032005C" w:rsidP="0032005C">
      <w:pPr>
        <w:pStyle w:val="Style-2"/>
        <w:numPr>
          <w:ilvl w:val="0"/>
          <w:numId w:val="45"/>
        </w:numPr>
        <w:spacing w:before="120"/>
        <w:rPr>
          <w:rFonts w:ascii="Arial" w:eastAsia="Arial" w:hAnsi="Arial" w:cs="Arial"/>
          <w:color w:val="000000"/>
          <w:sz w:val="22"/>
          <w:szCs w:val="22"/>
        </w:rPr>
      </w:pPr>
      <w:r>
        <w:rPr>
          <w:rFonts w:ascii="Arial" w:eastAsia="Arial" w:hAnsi="Arial" w:cs="Arial"/>
          <w:color w:val="000000"/>
          <w:sz w:val="22"/>
          <w:szCs w:val="22"/>
        </w:rPr>
        <w:lastRenderedPageBreak/>
        <w:t>Application-Oriented Projects</w:t>
      </w:r>
    </w:p>
    <w:p w14:paraId="1B29AC3D" w14:textId="57FEBCBA" w:rsidR="001214A9" w:rsidRPr="009A1303" w:rsidRDefault="001214A9" w:rsidP="001214A9">
      <w:pPr>
        <w:pStyle w:val="Style-2"/>
        <w:numPr>
          <w:ilvl w:val="1"/>
          <w:numId w:val="45"/>
        </w:numPr>
        <w:spacing w:before="120"/>
        <w:rPr>
          <w:rFonts w:ascii="Arial" w:eastAsia="Arial" w:hAnsi="Arial" w:cs="Arial"/>
          <w:color w:val="000000"/>
          <w:sz w:val="22"/>
          <w:szCs w:val="22"/>
        </w:rPr>
      </w:pPr>
      <w:r w:rsidRPr="001214A9">
        <w:rPr>
          <w:rFonts w:ascii="Arial" w:eastAsia="Arial" w:hAnsi="Arial" w:cs="Arial"/>
          <w:color w:val="000000"/>
          <w:sz w:val="22"/>
          <w:szCs w:val="22"/>
        </w:rPr>
        <w:t>[Microwatt + GEM5]: Simulate a workload in Microwatt (</w:t>
      </w:r>
      <w:hyperlink r:id="rId13" w:history="1">
        <w:r w:rsidRPr="001214A9">
          <w:rPr>
            <w:rStyle w:val="Hyperlink"/>
            <w:rFonts w:ascii="Arial" w:eastAsia="Arial" w:hAnsi="Arial" w:cs="Arial"/>
            <w:sz w:val="22"/>
            <w:szCs w:val="22"/>
          </w:rPr>
          <w:t>https://github.com/antonblanchard/microwatt</w:t>
        </w:r>
      </w:hyperlink>
      <w:r w:rsidRPr="001214A9">
        <w:rPr>
          <w:rFonts w:ascii="Arial" w:eastAsia="Arial" w:hAnsi="Arial" w:cs="Arial"/>
          <w:color w:val="000000"/>
          <w:sz w:val="22"/>
          <w:szCs w:val="22"/>
        </w:rPr>
        <w:t xml:space="preserve">) and the same workload in GEM5, </w:t>
      </w:r>
      <w:r w:rsidRPr="001214A9">
        <w:rPr>
          <w:rFonts w:ascii="Arial" w:hAnsi="Arial" w:cs="Arial"/>
          <w:sz w:val="22"/>
          <w:szCs w:val="22"/>
        </w:rPr>
        <w:t xml:space="preserve">vary the configurable parameters </w:t>
      </w:r>
      <w:r w:rsidR="00C91197" w:rsidRPr="00800764">
        <w:rPr>
          <w:rFonts w:ascii="Arial" w:eastAsia="Arial" w:hAnsi="Arial" w:cs="Arial"/>
          <w:color w:val="000000"/>
          <w:sz w:val="22"/>
          <w:szCs w:val="22"/>
        </w:rPr>
        <w:t>(e</w:t>
      </w:r>
      <w:r w:rsidR="00C91197">
        <w:rPr>
          <w:rFonts w:ascii="Arial" w:eastAsia="Arial" w:hAnsi="Arial" w:cs="Arial"/>
          <w:color w:val="000000"/>
          <w:sz w:val="22"/>
          <w:szCs w:val="22"/>
        </w:rPr>
        <w:t>.g.,</w:t>
      </w:r>
      <w:r w:rsidR="00C91197" w:rsidRPr="00800764">
        <w:rPr>
          <w:rFonts w:ascii="Arial" w:eastAsia="Arial" w:hAnsi="Arial" w:cs="Arial"/>
          <w:color w:val="000000"/>
          <w:sz w:val="22"/>
          <w:szCs w:val="22"/>
        </w:rPr>
        <w:t xml:space="preserve"> cache size</w:t>
      </w:r>
      <w:r w:rsidR="00C91197">
        <w:rPr>
          <w:rFonts w:ascii="Arial" w:eastAsia="Arial" w:hAnsi="Arial" w:cs="Arial"/>
          <w:color w:val="000000"/>
          <w:sz w:val="22"/>
          <w:szCs w:val="22"/>
        </w:rPr>
        <w:t>,</w:t>
      </w:r>
      <w:r w:rsidR="00C91197" w:rsidRPr="00800764">
        <w:rPr>
          <w:rFonts w:ascii="Arial" w:eastAsia="Arial" w:hAnsi="Arial" w:cs="Arial"/>
          <w:color w:val="000000"/>
          <w:sz w:val="22"/>
          <w:szCs w:val="22"/>
        </w:rPr>
        <w:t xml:space="preserve"> associativity</w:t>
      </w:r>
      <w:r w:rsidR="00C91197">
        <w:rPr>
          <w:rFonts w:ascii="Arial" w:eastAsia="Arial" w:hAnsi="Arial" w:cs="Arial"/>
          <w:color w:val="000000"/>
          <w:sz w:val="22"/>
          <w:szCs w:val="22"/>
        </w:rPr>
        <w:t xml:space="preserve">, </w:t>
      </w:r>
      <w:r w:rsidR="00C91197" w:rsidRPr="00800764">
        <w:rPr>
          <w:rFonts w:ascii="Arial" w:eastAsia="Arial" w:hAnsi="Arial" w:cs="Arial"/>
          <w:color w:val="000000"/>
          <w:sz w:val="22"/>
          <w:szCs w:val="22"/>
        </w:rPr>
        <w:t>replacement policy</w:t>
      </w:r>
      <w:r w:rsidR="00C91197">
        <w:rPr>
          <w:rFonts w:ascii="Arial" w:eastAsia="Arial" w:hAnsi="Arial" w:cs="Arial"/>
          <w:color w:val="000000"/>
          <w:sz w:val="22"/>
          <w:szCs w:val="22"/>
        </w:rPr>
        <w:t>,</w:t>
      </w:r>
      <w:r w:rsidR="00C91197" w:rsidRPr="00800764">
        <w:rPr>
          <w:rFonts w:ascii="Arial" w:eastAsia="Arial" w:hAnsi="Arial" w:cs="Arial"/>
          <w:color w:val="000000"/>
          <w:sz w:val="22"/>
          <w:szCs w:val="22"/>
        </w:rPr>
        <w:t xml:space="preserve"> branch prediction policy) </w:t>
      </w:r>
      <w:r w:rsidRPr="001214A9">
        <w:rPr>
          <w:rFonts w:ascii="Arial" w:hAnsi="Arial" w:cs="Arial"/>
          <w:sz w:val="22"/>
          <w:szCs w:val="22"/>
        </w:rPr>
        <w:t>and identify the best configuration for that workload</w:t>
      </w:r>
      <w:r w:rsidR="00C91197">
        <w:rPr>
          <w:rFonts w:ascii="Arial" w:hAnsi="Arial" w:cs="Arial"/>
          <w:sz w:val="22"/>
          <w:szCs w:val="22"/>
        </w:rPr>
        <w:t xml:space="preserve"> in Microwatt and in GEM5. </w:t>
      </w:r>
      <w:r w:rsidR="009A1303">
        <w:rPr>
          <w:rFonts w:ascii="Arial" w:hAnsi="Arial" w:cs="Arial"/>
          <w:sz w:val="22"/>
          <w:szCs w:val="22"/>
        </w:rPr>
        <w:t>Are the results consistent or wildly different? What are the implications of this?</w:t>
      </w:r>
    </w:p>
    <w:p w14:paraId="54117613" w14:textId="675AF8F5" w:rsidR="008C3A48" w:rsidRPr="00280376" w:rsidRDefault="001214A9" w:rsidP="009A1303">
      <w:pPr>
        <w:pStyle w:val="Style-2"/>
        <w:numPr>
          <w:ilvl w:val="1"/>
          <w:numId w:val="45"/>
        </w:numPr>
        <w:spacing w:before="120"/>
        <w:rPr>
          <w:rFonts w:ascii="Arial" w:eastAsia="Arial" w:hAnsi="Arial" w:cs="Arial"/>
          <w:color w:val="000000"/>
          <w:sz w:val="22"/>
          <w:szCs w:val="22"/>
        </w:rPr>
      </w:pPr>
      <w:r w:rsidRPr="009A1303">
        <w:rPr>
          <w:rFonts w:ascii="Arial" w:hAnsi="Arial" w:cs="Arial"/>
          <w:sz w:val="22"/>
          <w:szCs w:val="22"/>
        </w:rPr>
        <w:t>[Microwatt on FPGA</w:t>
      </w:r>
      <w:r w:rsidR="00280376">
        <w:rPr>
          <w:rFonts w:ascii="Arial" w:hAnsi="Arial" w:cs="Arial"/>
          <w:sz w:val="22"/>
          <w:szCs w:val="22"/>
        </w:rPr>
        <w:t xml:space="preserve"> </w:t>
      </w:r>
      <w:r w:rsidR="00280376" w:rsidRPr="00280376">
        <w:rPr>
          <w:rFonts w:ascii="Wingdings" w:eastAsia="Wingdings" w:hAnsi="Wingdings" w:cs="Wingdings"/>
          <w:sz w:val="22"/>
          <w:szCs w:val="22"/>
        </w:rPr>
        <w:t>à</w:t>
      </w:r>
      <w:r w:rsidR="00280376">
        <w:rPr>
          <w:rFonts w:ascii="Arial" w:hAnsi="Arial" w:cs="Arial"/>
          <w:sz w:val="22"/>
          <w:szCs w:val="22"/>
        </w:rPr>
        <w:t xml:space="preserve"> </w:t>
      </w:r>
      <w:r w:rsidRPr="009A1303">
        <w:rPr>
          <w:rFonts w:ascii="Arial" w:hAnsi="Arial" w:cs="Arial"/>
          <w:sz w:val="22"/>
          <w:szCs w:val="22"/>
        </w:rPr>
        <w:t>This project requires access to an FPGA</w:t>
      </w:r>
      <w:r w:rsidR="00280376">
        <w:rPr>
          <w:rFonts w:ascii="Arial" w:hAnsi="Arial" w:cs="Arial"/>
          <w:sz w:val="22"/>
          <w:szCs w:val="22"/>
        </w:rPr>
        <w:t>]:</w:t>
      </w:r>
      <w:r w:rsidRPr="009A1303">
        <w:rPr>
          <w:rFonts w:ascii="Arial" w:hAnsi="Arial" w:cs="Arial"/>
          <w:sz w:val="22"/>
          <w:szCs w:val="22"/>
        </w:rPr>
        <w:t xml:space="preserve"> Synthesize Microwatt on an FPGA (</w:t>
      </w:r>
      <w:hyperlink r:id="rId14" w:anchor="synthesis-on-xilinx-fpgas-using-vivado" w:history="1">
        <w:r w:rsidRPr="009A1303">
          <w:rPr>
            <w:rStyle w:val="Hyperlink"/>
            <w:rFonts w:ascii="Arial" w:hAnsi="Arial" w:cs="Arial"/>
            <w:sz w:val="22"/>
            <w:szCs w:val="22"/>
          </w:rPr>
          <w:t>https://github.com/antonblanchard/microwatt#synthesis-on-xilinx-fpgas-using-vivado</w:t>
        </w:r>
      </w:hyperlink>
      <w:r w:rsidRPr="009A1303">
        <w:rPr>
          <w:rFonts w:ascii="Arial" w:hAnsi="Arial" w:cs="Arial"/>
          <w:sz w:val="22"/>
          <w:szCs w:val="22"/>
        </w:rPr>
        <w:t>) and evaluate the performance of a workload of your choice</w:t>
      </w:r>
      <w:r w:rsidR="009A1303">
        <w:rPr>
          <w:rFonts w:ascii="Arial" w:hAnsi="Arial" w:cs="Arial"/>
          <w:sz w:val="22"/>
          <w:szCs w:val="22"/>
        </w:rPr>
        <w:t xml:space="preserve"> on the POWER ISA.</w:t>
      </w:r>
    </w:p>
    <w:p w14:paraId="29BDA45A" w14:textId="065C8BD1" w:rsidR="00280376" w:rsidRPr="0057717D" w:rsidRDefault="00280376" w:rsidP="009A1303">
      <w:pPr>
        <w:pStyle w:val="Style-2"/>
        <w:numPr>
          <w:ilvl w:val="1"/>
          <w:numId w:val="45"/>
        </w:numPr>
        <w:spacing w:before="120"/>
        <w:rPr>
          <w:rFonts w:ascii="Arial" w:eastAsia="Arial" w:hAnsi="Arial" w:cs="Arial"/>
          <w:color w:val="000000"/>
          <w:sz w:val="22"/>
          <w:szCs w:val="22"/>
        </w:rPr>
      </w:pPr>
      <w:r>
        <w:rPr>
          <w:rFonts w:ascii="Arial" w:hAnsi="Arial" w:cs="Arial"/>
          <w:sz w:val="22"/>
          <w:szCs w:val="22"/>
        </w:rPr>
        <w:t xml:space="preserve">[Microwatt POWER </w:t>
      </w:r>
      <w:r w:rsidRPr="00280376">
        <w:rPr>
          <w:rFonts w:ascii="Wingdings" w:eastAsia="Wingdings" w:hAnsi="Wingdings" w:cs="Wingdings"/>
          <w:sz w:val="22"/>
          <w:szCs w:val="22"/>
        </w:rPr>
        <w:t>à</w:t>
      </w:r>
      <w:r>
        <w:rPr>
          <w:rFonts w:ascii="Arial" w:hAnsi="Arial" w:cs="Arial"/>
          <w:sz w:val="22"/>
          <w:szCs w:val="22"/>
        </w:rPr>
        <w:t xml:space="preserve"> POWER CPU]: Compare and contrast the performance of one or more workloads </w:t>
      </w:r>
      <w:r w:rsidR="00E56B51">
        <w:rPr>
          <w:rFonts w:ascii="Arial" w:hAnsi="Arial" w:cs="Arial"/>
          <w:sz w:val="22"/>
          <w:szCs w:val="22"/>
        </w:rPr>
        <w:t>on Microwatt running POWER ISA versus an actual POWERxy CPU, e.g., POWER8, POWER9, or POWER10. Look at total cycles, total execution time, and if infrastructure allows, power consumption and energy efficiency with respect to performance per watt.</w:t>
      </w:r>
    </w:p>
    <w:p w14:paraId="776DE8F5" w14:textId="14BB3B26" w:rsidR="0078347A" w:rsidRDefault="0078347A" w:rsidP="00C91197">
      <w:pPr>
        <w:pStyle w:val="Style-2"/>
        <w:spacing w:before="360"/>
        <w:rPr>
          <w:rFonts w:ascii="Arial" w:eastAsia="Arial" w:hAnsi="Arial" w:cs="Arial"/>
          <w:b/>
          <w:color w:val="000000"/>
          <w:sz w:val="22"/>
          <w:szCs w:val="22"/>
        </w:rPr>
      </w:pPr>
      <w:r w:rsidRPr="0078347A">
        <w:rPr>
          <w:rFonts w:ascii="Arial" w:eastAsia="Arial" w:hAnsi="Arial" w:cs="Arial"/>
          <w:b/>
          <w:color w:val="000000"/>
          <w:sz w:val="22"/>
          <w:szCs w:val="22"/>
        </w:rPr>
        <w:t>Propose Your Own Project</w:t>
      </w:r>
    </w:p>
    <w:p w14:paraId="0A89A71D" w14:textId="3582C73F" w:rsidR="00535D0E" w:rsidRPr="00535D0E" w:rsidRDefault="00535D0E" w:rsidP="00535D0E">
      <w:pPr>
        <w:pStyle w:val="Style-2"/>
        <w:numPr>
          <w:ilvl w:val="0"/>
          <w:numId w:val="48"/>
        </w:numPr>
        <w:spacing w:before="120"/>
        <w:rPr>
          <w:rFonts w:ascii="Arial" w:eastAsia="Arial" w:hAnsi="Arial" w:cs="Arial"/>
          <w:bCs/>
          <w:color w:val="000000"/>
          <w:sz w:val="22"/>
          <w:szCs w:val="22"/>
        </w:rPr>
      </w:pPr>
      <w:r w:rsidRPr="001214A9">
        <w:rPr>
          <w:rFonts w:ascii="Arial" w:eastAsia="Arial" w:hAnsi="Arial" w:cs="Arial"/>
          <w:b/>
          <w:i/>
          <w:iCs/>
          <w:color w:val="000000"/>
          <w:sz w:val="22"/>
          <w:szCs w:val="22"/>
        </w:rPr>
        <w:t xml:space="preserve">Build on your answer from </w:t>
      </w:r>
      <w:ins w:id="227" w:author="Gondhalekar, Atharva" w:date="2022-08-18T07:35:00Z">
        <w:r w:rsidR="00D82DB0">
          <w:rPr>
            <w:rFonts w:ascii="Arial" w:eastAsia="Arial" w:hAnsi="Arial" w:cs="Arial"/>
            <w:b/>
            <w:i/>
            <w:iCs/>
            <w:color w:val="000000"/>
            <w:sz w:val="22"/>
            <w:szCs w:val="22"/>
          </w:rPr>
          <w:t>the e</w:t>
        </w:r>
      </w:ins>
      <w:ins w:id="228" w:author="Gondhalekar, Atharva" w:date="2022-08-18T07:34:00Z">
        <w:r w:rsidR="00D82DB0">
          <w:rPr>
            <w:rFonts w:ascii="Arial" w:eastAsia="Arial" w:hAnsi="Arial" w:cs="Arial"/>
            <w:b/>
            <w:i/>
            <w:iCs/>
            <w:color w:val="000000"/>
            <w:sz w:val="22"/>
            <w:szCs w:val="22"/>
          </w:rPr>
          <w:t>xercise</w:t>
        </w:r>
      </w:ins>
      <w:ins w:id="229" w:author="Gondhalekar, Atharva" w:date="2022-08-18T07:35:00Z">
        <w:r w:rsidR="00D82DB0">
          <w:rPr>
            <w:rFonts w:ascii="Arial" w:eastAsia="Arial" w:hAnsi="Arial" w:cs="Arial"/>
            <w:b/>
            <w:i/>
            <w:iCs/>
            <w:color w:val="000000"/>
            <w:sz w:val="22"/>
            <w:szCs w:val="22"/>
          </w:rPr>
          <w:t xml:space="preserve"> on</w:t>
        </w:r>
      </w:ins>
      <w:ins w:id="230" w:author="Gondhalekar, Atharva" w:date="2022-08-18T07:34:00Z">
        <w:r w:rsidR="00D82DB0">
          <w:rPr>
            <w:rFonts w:ascii="Arial" w:eastAsia="Arial" w:hAnsi="Arial" w:cs="Arial"/>
            <w:b/>
            <w:i/>
            <w:iCs/>
            <w:color w:val="000000"/>
            <w:sz w:val="22"/>
            <w:szCs w:val="22"/>
          </w:rPr>
          <w:t xml:space="preserve"> CH-I</w:t>
        </w:r>
      </w:ins>
      <w:del w:id="231" w:author="Gondhalekar, Atharva" w:date="2022-08-18T07:34:00Z">
        <w:r w:rsidRPr="001214A9" w:rsidDel="00D82DB0">
          <w:rPr>
            <w:rFonts w:ascii="Arial" w:eastAsia="Arial" w:hAnsi="Arial" w:cs="Arial"/>
            <w:b/>
            <w:i/>
            <w:iCs/>
            <w:color w:val="000000"/>
            <w:sz w:val="22"/>
            <w:szCs w:val="22"/>
          </w:rPr>
          <w:delText>HW #4</w:delText>
        </w:r>
      </w:del>
      <w:r w:rsidRPr="001214A9">
        <w:rPr>
          <w:rFonts w:ascii="Arial" w:eastAsia="Arial" w:hAnsi="Arial" w:cs="Arial"/>
          <w:b/>
          <w:i/>
          <w:iCs/>
          <w:color w:val="000000"/>
          <w:sz w:val="22"/>
          <w:szCs w:val="22"/>
        </w:rPr>
        <w:t xml:space="preserve">, Problem </w:t>
      </w:r>
      <w:ins w:id="232" w:author="Gondhalekar, Atharva" w:date="2022-08-18T07:35:00Z">
        <w:r w:rsidR="00D82DB0">
          <w:rPr>
            <w:rFonts w:ascii="Arial" w:eastAsia="Arial" w:hAnsi="Arial" w:cs="Arial"/>
            <w:b/>
            <w:i/>
            <w:iCs/>
            <w:color w:val="000000"/>
            <w:sz w:val="22"/>
            <w:szCs w:val="22"/>
          </w:rPr>
          <w:t>M.4 (d)</w:t>
        </w:r>
      </w:ins>
      <w:del w:id="233" w:author="Gondhalekar, Atharva" w:date="2022-08-18T07:35:00Z">
        <w:r w:rsidRPr="001214A9" w:rsidDel="00D82DB0">
          <w:rPr>
            <w:rFonts w:ascii="Arial" w:eastAsia="Arial" w:hAnsi="Arial" w:cs="Arial"/>
            <w:b/>
            <w:i/>
            <w:iCs/>
            <w:color w:val="000000"/>
            <w:sz w:val="22"/>
            <w:szCs w:val="22"/>
          </w:rPr>
          <w:delText>3d</w:delText>
        </w:r>
      </w:del>
      <w:r>
        <w:rPr>
          <w:rFonts w:ascii="Arial" w:eastAsia="Arial" w:hAnsi="Arial" w:cs="Arial"/>
          <w:bCs/>
          <w:color w:val="000000"/>
          <w:sz w:val="22"/>
          <w:szCs w:val="22"/>
        </w:rPr>
        <w:t xml:space="preserve">, i.e., “(d) </w:t>
      </w:r>
      <w:r w:rsidRPr="00535D0E">
        <w:rPr>
          <w:rFonts w:ascii="Arial" w:eastAsia="Arial" w:hAnsi="Arial" w:cs="Arial"/>
          <w:bCs/>
          <w:color w:val="000000"/>
          <w:sz w:val="22"/>
          <w:szCs w:val="22"/>
        </w:rPr>
        <w:t>Based on the GEM5-based problems assigned in this and previous homework assignments, write a detailed paragraph about extensions to this case study on the POWER memory hierarchy that could be pitched as potential (modest) project proposals.</w:t>
      </w:r>
      <w:r>
        <w:rPr>
          <w:rFonts w:ascii="Arial" w:eastAsia="Arial" w:hAnsi="Arial" w:cs="Arial"/>
          <w:bCs/>
          <w:color w:val="000000"/>
          <w:sz w:val="22"/>
          <w:szCs w:val="22"/>
        </w:rPr>
        <w:t>”</w:t>
      </w:r>
    </w:p>
    <w:p w14:paraId="53E0DE7F" w14:textId="5249B94A" w:rsidR="001B7CF9" w:rsidRPr="001B7CF9" w:rsidRDefault="001B7CF9" w:rsidP="001B7CF9">
      <w:pPr>
        <w:pStyle w:val="Style-2"/>
        <w:numPr>
          <w:ilvl w:val="0"/>
          <w:numId w:val="48"/>
        </w:numPr>
        <w:spacing w:before="120"/>
        <w:rPr>
          <w:rFonts w:ascii="Arial" w:eastAsia="Arial" w:hAnsi="Arial" w:cs="Arial"/>
          <w:bCs/>
          <w:color w:val="000000"/>
          <w:sz w:val="22"/>
          <w:szCs w:val="22"/>
        </w:rPr>
      </w:pPr>
      <w:r w:rsidRPr="001214A9">
        <w:rPr>
          <w:rFonts w:ascii="Arial" w:eastAsia="Arial" w:hAnsi="Arial" w:cs="Arial"/>
          <w:b/>
          <w:i/>
          <w:iCs/>
          <w:color w:val="000000"/>
          <w:sz w:val="22"/>
          <w:szCs w:val="22"/>
        </w:rPr>
        <w:t xml:space="preserve">Build on your answer from </w:t>
      </w:r>
      <w:ins w:id="234" w:author="Gondhalekar, Atharva" w:date="2022-08-18T07:35:00Z">
        <w:r w:rsidR="00D82DB0">
          <w:rPr>
            <w:rFonts w:ascii="Arial" w:eastAsia="Arial" w:hAnsi="Arial" w:cs="Arial"/>
            <w:b/>
            <w:i/>
            <w:iCs/>
            <w:color w:val="000000"/>
            <w:sz w:val="22"/>
            <w:szCs w:val="22"/>
          </w:rPr>
          <w:t xml:space="preserve">the exercise on </w:t>
        </w:r>
      </w:ins>
      <w:del w:id="235" w:author="Gondhalekar, Atharva" w:date="2022-08-18T07:35:00Z">
        <w:r w:rsidRPr="001214A9" w:rsidDel="00D82DB0">
          <w:rPr>
            <w:rFonts w:ascii="Arial" w:eastAsia="Arial" w:hAnsi="Arial" w:cs="Arial"/>
            <w:b/>
            <w:i/>
            <w:iCs/>
            <w:color w:val="000000"/>
            <w:sz w:val="22"/>
            <w:szCs w:val="22"/>
          </w:rPr>
          <w:delText>HW #5,</w:delText>
        </w:r>
      </w:del>
      <w:del w:id="236" w:author="Gondhalekar, Atharva" w:date="2022-08-18T07:37:00Z">
        <w:r w:rsidRPr="001214A9" w:rsidDel="00D82DB0">
          <w:rPr>
            <w:rFonts w:ascii="Arial" w:eastAsia="Arial" w:hAnsi="Arial" w:cs="Arial"/>
            <w:b/>
            <w:i/>
            <w:iCs/>
            <w:color w:val="000000"/>
            <w:sz w:val="22"/>
            <w:szCs w:val="22"/>
          </w:rPr>
          <w:delText xml:space="preserve"> </w:delText>
        </w:r>
      </w:del>
      <w:ins w:id="237" w:author="Gondhalekar, Atharva" w:date="2022-08-18T07:36:00Z">
        <w:r w:rsidR="00D82DB0">
          <w:rPr>
            <w:rFonts w:ascii="Arial" w:eastAsia="Arial" w:hAnsi="Arial" w:cs="Arial"/>
            <w:b/>
            <w:i/>
            <w:iCs/>
            <w:color w:val="000000"/>
            <w:sz w:val="22"/>
            <w:szCs w:val="22"/>
          </w:rPr>
          <w:t xml:space="preserve">CH-II </w:t>
        </w:r>
      </w:ins>
      <w:r w:rsidRPr="001214A9">
        <w:rPr>
          <w:rFonts w:ascii="Arial" w:eastAsia="Arial" w:hAnsi="Arial" w:cs="Arial"/>
          <w:b/>
          <w:i/>
          <w:iCs/>
          <w:color w:val="000000"/>
          <w:sz w:val="22"/>
          <w:szCs w:val="22"/>
        </w:rPr>
        <w:t xml:space="preserve">Problem </w:t>
      </w:r>
      <w:ins w:id="238" w:author="Gondhalekar, Atharva" w:date="2022-08-18T07:37:00Z">
        <w:r w:rsidR="00D82DB0">
          <w:rPr>
            <w:rFonts w:ascii="Arial" w:eastAsia="Arial" w:hAnsi="Arial" w:cs="Arial"/>
            <w:b/>
            <w:i/>
            <w:iCs/>
            <w:color w:val="000000"/>
            <w:sz w:val="22"/>
            <w:szCs w:val="22"/>
          </w:rPr>
          <w:t>I.1 (d)</w:t>
        </w:r>
      </w:ins>
      <w:del w:id="239" w:author="Gondhalekar, Atharva" w:date="2022-08-18T07:37:00Z">
        <w:r w:rsidRPr="001214A9" w:rsidDel="00D82DB0">
          <w:rPr>
            <w:rFonts w:ascii="Arial" w:eastAsia="Arial" w:hAnsi="Arial" w:cs="Arial"/>
            <w:b/>
            <w:i/>
            <w:iCs/>
            <w:color w:val="000000"/>
            <w:sz w:val="22"/>
            <w:szCs w:val="22"/>
          </w:rPr>
          <w:delText>4d</w:delText>
        </w:r>
      </w:del>
      <w:r>
        <w:rPr>
          <w:rFonts w:ascii="Arial" w:eastAsia="Arial" w:hAnsi="Arial" w:cs="Arial"/>
          <w:bCs/>
          <w:color w:val="000000"/>
          <w:sz w:val="22"/>
          <w:szCs w:val="22"/>
        </w:rPr>
        <w:t xml:space="preserve">, i.e., “(d) </w:t>
      </w:r>
      <w:r w:rsidRPr="001B7CF9">
        <w:rPr>
          <w:rFonts w:ascii="Arial" w:eastAsia="Arial" w:hAnsi="Arial" w:cs="Arial"/>
          <w:bCs/>
          <w:color w:val="000000"/>
          <w:sz w:val="22"/>
          <w:szCs w:val="22"/>
        </w:rPr>
        <w:t>Based on the GEM5-based problems in this assignment, write a detailed paragraph about extensions to this case study and/or the case study from HW #4 on the POWER memory hierarchy that could be pitched as potential (modest) project proposals.</w:t>
      </w:r>
      <w:r>
        <w:rPr>
          <w:rFonts w:ascii="Arial" w:eastAsia="Arial" w:hAnsi="Arial" w:cs="Arial"/>
          <w:bCs/>
          <w:color w:val="000000"/>
          <w:sz w:val="22"/>
          <w:szCs w:val="22"/>
        </w:rPr>
        <w:t>”</w:t>
      </w:r>
    </w:p>
    <w:p w14:paraId="5636F695" w14:textId="4B3F7B39" w:rsidR="00535D0E" w:rsidRPr="00064FF8" w:rsidRDefault="001B7CF9" w:rsidP="00535D0E">
      <w:pPr>
        <w:pStyle w:val="Style-2"/>
        <w:numPr>
          <w:ilvl w:val="0"/>
          <w:numId w:val="48"/>
        </w:numPr>
        <w:spacing w:before="120"/>
        <w:rPr>
          <w:rFonts w:ascii="Arial" w:eastAsia="Arial" w:hAnsi="Arial" w:cs="Arial"/>
          <w:bCs/>
          <w:color w:val="000000"/>
          <w:sz w:val="22"/>
          <w:szCs w:val="22"/>
        </w:rPr>
      </w:pPr>
      <w:r>
        <w:rPr>
          <w:rFonts w:ascii="Arial" w:eastAsia="Arial" w:hAnsi="Arial" w:cs="Arial"/>
          <w:bCs/>
          <w:color w:val="000000"/>
          <w:sz w:val="22"/>
          <w:szCs w:val="22"/>
        </w:rPr>
        <w:t>Propose something else that is based on parallel computer architecture</w:t>
      </w:r>
      <w:r w:rsidR="00C8256F">
        <w:rPr>
          <w:rFonts w:ascii="Arial" w:eastAsia="Arial" w:hAnsi="Arial" w:cs="Arial"/>
          <w:bCs/>
          <w:color w:val="000000"/>
          <w:sz w:val="22"/>
          <w:szCs w:val="22"/>
        </w:rPr>
        <w:t xml:space="preserve"> beyond SISD processing via instruction-level parallelism (ILP), e.g., SIMD via data-level parallelism (DLP) or MIMD via thread-level parallelism (TLP), which will be covered during the last month of the semester.</w:t>
      </w:r>
    </w:p>
    <w:p w14:paraId="5F0C8422" w14:textId="77777777" w:rsidR="0078347A" w:rsidRDefault="0078347A" w:rsidP="0078347A">
      <w:pPr>
        <w:pStyle w:val="Style-2"/>
        <w:contextualSpacing/>
        <w:rPr>
          <w:rFonts w:ascii="Arial" w:eastAsia="Arial" w:hAnsi="Arial" w:cs="Arial"/>
          <w:color w:val="000000"/>
          <w:sz w:val="22"/>
          <w:szCs w:val="22"/>
        </w:rPr>
      </w:pPr>
    </w:p>
    <w:p w14:paraId="1280EF6D" w14:textId="77777777" w:rsidR="0078347A" w:rsidRPr="00EE367E" w:rsidRDefault="0078347A" w:rsidP="00EE367E">
      <w:pPr>
        <w:pStyle w:val="Style-2"/>
        <w:ind w:left="360"/>
        <w:contextualSpacing/>
        <w:rPr>
          <w:rFonts w:ascii="Arial" w:eastAsia="Arial" w:hAnsi="Arial" w:cs="Arial"/>
          <w:color w:val="808080" w:themeColor="background1" w:themeShade="80"/>
          <w:sz w:val="20"/>
          <w:szCs w:val="20"/>
        </w:rPr>
      </w:pPr>
    </w:p>
    <w:sectPr w:rsidR="0078347A" w:rsidRPr="00EE367E" w:rsidSect="00EB1706">
      <w:headerReference w:type="even" r:id="rId15"/>
      <w:pgSz w:w="12240" w:h="15840"/>
      <w:pgMar w:top="1152" w:right="1152" w:bottom="1152"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A57E6" w14:textId="77777777" w:rsidR="002E4461" w:rsidRDefault="002E4461">
      <w:r>
        <w:separator/>
      </w:r>
    </w:p>
  </w:endnote>
  <w:endnote w:type="continuationSeparator" w:id="0">
    <w:p w14:paraId="79B714E3" w14:textId="77777777" w:rsidR="002E4461" w:rsidRDefault="002E4461">
      <w:r>
        <w:continuationSeparator/>
      </w:r>
    </w:p>
  </w:endnote>
  <w:endnote w:type="continuationNotice" w:id="1">
    <w:p w14:paraId="1AE5AA6D" w14:textId="77777777" w:rsidR="002E4461" w:rsidRDefault="002E4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36AA" w14:textId="77777777" w:rsidR="002E4461" w:rsidRDefault="002E4461">
      <w:r>
        <w:separator/>
      </w:r>
    </w:p>
  </w:footnote>
  <w:footnote w:type="continuationSeparator" w:id="0">
    <w:p w14:paraId="4B95DE8C" w14:textId="77777777" w:rsidR="002E4461" w:rsidRDefault="002E4461">
      <w:r>
        <w:continuationSeparator/>
      </w:r>
    </w:p>
  </w:footnote>
  <w:footnote w:type="continuationNotice" w:id="1">
    <w:p w14:paraId="1C4CCD43" w14:textId="77777777" w:rsidR="002E4461" w:rsidRDefault="002E44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2E4A" w14:textId="77777777" w:rsidR="001B6F99" w:rsidRDefault="001B6F99" w:rsidP="00F27F9D">
    <w:pPr>
      <w:pStyle w:val="Header"/>
      <w:tabs>
        <w:tab w:val="clear" w:pos="4320"/>
        <w:tab w:val="clear" w:pos="8640"/>
        <w:tab w:val="center" w:pos="4680"/>
        <w:tab w:val="right" w:pos="9360"/>
      </w:tabs>
    </w:pPr>
    <w:r>
      <w:t>[Type text]</w:t>
    </w:r>
    <w:r>
      <w:tab/>
      <w:t>[Type text]</w:t>
    </w:r>
    <w:r>
      <w:tab/>
      <w:t>[Type text]</w:t>
    </w:r>
  </w:p>
  <w:p w14:paraId="4D5E9DBB" w14:textId="77777777" w:rsidR="001B6F99" w:rsidRDefault="001B6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F7A2088">
      <w:start w:val="1"/>
      <w:numFmt w:val="decimal"/>
      <w:lvlText w:val="%1."/>
      <w:lvlJc w:val="left"/>
      <w:pPr>
        <w:tabs>
          <w:tab w:val="num" w:pos="360"/>
        </w:tabs>
        <w:ind w:left="720" w:hanging="360"/>
      </w:pPr>
      <w:rPr>
        <w:rFonts w:ascii="Arial" w:eastAsia="Arial" w:hAnsi="Arial" w:cs="Courier New"/>
        <w:b w:val="0"/>
        <w:bCs w:val="0"/>
        <w:i w:val="0"/>
        <w:iCs w:val="0"/>
        <w:strike w:val="0"/>
        <w:color w:val="000000"/>
        <w:sz w:val="22"/>
        <w:szCs w:val="22"/>
        <w:u w:val="none"/>
      </w:rPr>
    </w:lvl>
    <w:lvl w:ilvl="1" w:tplc="821E1B6C">
      <w:start w:val="1"/>
      <w:numFmt w:val="lowerLetter"/>
      <w:lvlText w:val="%2."/>
      <w:lvlJc w:val="left"/>
      <w:pPr>
        <w:tabs>
          <w:tab w:val="num" w:pos="1080"/>
        </w:tabs>
        <w:ind w:left="1440" w:hanging="360"/>
      </w:pPr>
      <w:rPr>
        <w:rFonts w:ascii="Arial" w:eastAsia="Arial" w:hAnsi="Arial" w:cs="Courier New"/>
        <w:b w:val="0"/>
        <w:bCs w:val="0"/>
        <w:i w:val="0"/>
        <w:iCs w:val="0"/>
        <w:strike w:val="0"/>
        <w:color w:val="000000"/>
        <w:sz w:val="22"/>
        <w:szCs w:val="22"/>
        <w:u w:val="none"/>
      </w:rPr>
    </w:lvl>
    <w:lvl w:ilvl="2" w:tplc="6C962CE2">
      <w:start w:val="1"/>
      <w:numFmt w:val="lowerRoman"/>
      <w:lvlText w:val="%3."/>
      <w:lvlJc w:val="right"/>
      <w:pPr>
        <w:tabs>
          <w:tab w:val="num" w:pos="1800"/>
        </w:tabs>
        <w:ind w:left="2160" w:hanging="180"/>
      </w:pPr>
      <w:rPr>
        <w:rFonts w:ascii="Arial" w:eastAsia="Arial" w:hAnsi="Arial" w:cs="Courier New"/>
        <w:b w:val="0"/>
        <w:bCs w:val="0"/>
        <w:i w:val="0"/>
        <w:iCs w:val="0"/>
        <w:strike w:val="0"/>
        <w:color w:val="000000"/>
        <w:sz w:val="22"/>
        <w:szCs w:val="22"/>
        <w:u w:val="none"/>
      </w:rPr>
    </w:lvl>
    <w:lvl w:ilvl="3" w:tplc="6688DB9E">
      <w:start w:val="1"/>
      <w:numFmt w:val="decimal"/>
      <w:lvlText w:val="%4."/>
      <w:lvlJc w:val="left"/>
      <w:pPr>
        <w:tabs>
          <w:tab w:val="num" w:pos="2520"/>
        </w:tabs>
        <w:ind w:left="2880" w:hanging="360"/>
      </w:pPr>
      <w:rPr>
        <w:rFonts w:ascii="Arial" w:eastAsia="Arial" w:hAnsi="Arial" w:cs="Courier New"/>
        <w:b w:val="0"/>
        <w:bCs w:val="0"/>
        <w:i w:val="0"/>
        <w:iCs w:val="0"/>
        <w:strike w:val="0"/>
        <w:color w:val="000000"/>
        <w:sz w:val="22"/>
        <w:szCs w:val="22"/>
        <w:u w:val="none"/>
      </w:rPr>
    </w:lvl>
    <w:lvl w:ilvl="4" w:tplc="C0ECCEF8">
      <w:start w:val="1"/>
      <w:numFmt w:val="lowerLetter"/>
      <w:lvlText w:val="%5."/>
      <w:lvlJc w:val="left"/>
      <w:pPr>
        <w:tabs>
          <w:tab w:val="num" w:pos="3240"/>
        </w:tabs>
        <w:ind w:left="3600" w:hanging="360"/>
      </w:pPr>
      <w:rPr>
        <w:rFonts w:ascii="Arial" w:eastAsia="Arial" w:hAnsi="Arial" w:cs="Courier New"/>
        <w:b w:val="0"/>
        <w:bCs w:val="0"/>
        <w:i w:val="0"/>
        <w:iCs w:val="0"/>
        <w:strike w:val="0"/>
        <w:color w:val="000000"/>
        <w:sz w:val="22"/>
        <w:szCs w:val="22"/>
        <w:u w:val="none"/>
      </w:rPr>
    </w:lvl>
    <w:lvl w:ilvl="5" w:tplc="7D582378">
      <w:start w:val="1"/>
      <w:numFmt w:val="lowerRoman"/>
      <w:lvlText w:val="%6."/>
      <w:lvlJc w:val="right"/>
      <w:pPr>
        <w:tabs>
          <w:tab w:val="num" w:pos="3960"/>
        </w:tabs>
        <w:ind w:left="4320" w:hanging="180"/>
      </w:pPr>
      <w:rPr>
        <w:rFonts w:ascii="Arial" w:eastAsia="Arial" w:hAnsi="Arial" w:cs="Courier New"/>
        <w:b w:val="0"/>
        <w:bCs w:val="0"/>
        <w:i w:val="0"/>
        <w:iCs w:val="0"/>
        <w:strike w:val="0"/>
        <w:color w:val="000000"/>
        <w:sz w:val="22"/>
        <w:szCs w:val="22"/>
        <w:u w:val="none"/>
      </w:rPr>
    </w:lvl>
    <w:lvl w:ilvl="6" w:tplc="F806AE4C">
      <w:start w:val="1"/>
      <w:numFmt w:val="decimal"/>
      <w:lvlText w:val="%7."/>
      <w:lvlJc w:val="left"/>
      <w:pPr>
        <w:tabs>
          <w:tab w:val="num" w:pos="4680"/>
        </w:tabs>
        <w:ind w:left="5040" w:hanging="360"/>
      </w:pPr>
      <w:rPr>
        <w:rFonts w:ascii="Arial" w:eastAsia="Arial" w:hAnsi="Arial" w:cs="Courier New"/>
        <w:b w:val="0"/>
        <w:bCs w:val="0"/>
        <w:i w:val="0"/>
        <w:iCs w:val="0"/>
        <w:strike w:val="0"/>
        <w:color w:val="000000"/>
        <w:sz w:val="22"/>
        <w:szCs w:val="22"/>
        <w:u w:val="none"/>
      </w:rPr>
    </w:lvl>
    <w:lvl w:ilvl="7" w:tplc="36861EE6">
      <w:start w:val="1"/>
      <w:numFmt w:val="lowerLetter"/>
      <w:lvlText w:val="%8."/>
      <w:lvlJc w:val="left"/>
      <w:pPr>
        <w:tabs>
          <w:tab w:val="num" w:pos="5400"/>
        </w:tabs>
        <w:ind w:left="5760" w:hanging="360"/>
      </w:pPr>
      <w:rPr>
        <w:rFonts w:ascii="Arial" w:eastAsia="Arial" w:hAnsi="Arial" w:cs="Courier New"/>
        <w:b w:val="0"/>
        <w:bCs w:val="0"/>
        <w:i w:val="0"/>
        <w:iCs w:val="0"/>
        <w:strike w:val="0"/>
        <w:color w:val="000000"/>
        <w:sz w:val="22"/>
        <w:szCs w:val="22"/>
        <w:u w:val="none"/>
      </w:rPr>
    </w:lvl>
    <w:lvl w:ilvl="8" w:tplc="D0CCC310">
      <w:start w:val="1"/>
      <w:numFmt w:val="lowerRoman"/>
      <w:lvlText w:val="%9."/>
      <w:lvlJc w:val="right"/>
      <w:pPr>
        <w:tabs>
          <w:tab w:val="num" w:pos="6120"/>
        </w:tabs>
        <w:ind w:left="6480" w:hanging="180"/>
      </w:pPr>
      <w:rPr>
        <w:rFonts w:ascii="Arial" w:eastAsia="Arial" w:hAnsi="Arial" w:cs="Courier New"/>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CD5E4CBE">
      <w:start w:val="1"/>
      <w:numFmt w:val="decimal"/>
      <w:lvlText w:val="%1."/>
      <w:lvlJc w:val="left"/>
      <w:pPr>
        <w:tabs>
          <w:tab w:val="num" w:pos="360"/>
        </w:tabs>
        <w:ind w:left="720" w:hanging="360"/>
      </w:pPr>
      <w:rPr>
        <w:rFonts w:ascii="Arial" w:eastAsia="Arial" w:hAnsi="Arial" w:cs="Courier New"/>
        <w:b w:val="0"/>
        <w:bCs w:val="0"/>
        <w:i w:val="0"/>
        <w:iCs w:val="0"/>
        <w:strike w:val="0"/>
        <w:color w:val="000000"/>
        <w:sz w:val="22"/>
        <w:szCs w:val="22"/>
        <w:u w:val="none"/>
      </w:rPr>
    </w:lvl>
    <w:lvl w:ilvl="1" w:tplc="71D462AC">
      <w:start w:val="1"/>
      <w:numFmt w:val="lowerLetter"/>
      <w:lvlText w:val="%2."/>
      <w:lvlJc w:val="left"/>
      <w:pPr>
        <w:tabs>
          <w:tab w:val="num" w:pos="1080"/>
        </w:tabs>
        <w:ind w:left="1440" w:hanging="360"/>
      </w:pPr>
      <w:rPr>
        <w:rFonts w:ascii="Arial" w:eastAsia="Arial" w:hAnsi="Arial" w:cs="Courier New"/>
        <w:b w:val="0"/>
        <w:bCs w:val="0"/>
        <w:i w:val="0"/>
        <w:iCs w:val="0"/>
        <w:strike w:val="0"/>
        <w:color w:val="000000"/>
        <w:sz w:val="22"/>
        <w:szCs w:val="22"/>
        <w:u w:val="none"/>
      </w:rPr>
    </w:lvl>
    <w:lvl w:ilvl="2" w:tplc="BC8E0C94">
      <w:start w:val="1"/>
      <w:numFmt w:val="lowerRoman"/>
      <w:lvlText w:val="%3."/>
      <w:lvlJc w:val="right"/>
      <w:pPr>
        <w:tabs>
          <w:tab w:val="num" w:pos="1800"/>
        </w:tabs>
        <w:ind w:left="2160" w:hanging="180"/>
      </w:pPr>
      <w:rPr>
        <w:rFonts w:ascii="Arial" w:eastAsia="Arial" w:hAnsi="Arial" w:cs="Courier New"/>
        <w:b w:val="0"/>
        <w:bCs w:val="0"/>
        <w:i w:val="0"/>
        <w:iCs w:val="0"/>
        <w:strike w:val="0"/>
        <w:color w:val="000000"/>
        <w:sz w:val="22"/>
        <w:szCs w:val="22"/>
        <w:u w:val="none"/>
      </w:rPr>
    </w:lvl>
    <w:lvl w:ilvl="3" w:tplc="0E2E6AAC">
      <w:start w:val="1"/>
      <w:numFmt w:val="decimal"/>
      <w:lvlText w:val="%4."/>
      <w:lvlJc w:val="left"/>
      <w:pPr>
        <w:tabs>
          <w:tab w:val="num" w:pos="2520"/>
        </w:tabs>
        <w:ind w:left="2880" w:hanging="360"/>
      </w:pPr>
      <w:rPr>
        <w:rFonts w:ascii="Arial" w:eastAsia="Arial" w:hAnsi="Arial" w:cs="Courier New"/>
        <w:b w:val="0"/>
        <w:bCs w:val="0"/>
        <w:i w:val="0"/>
        <w:iCs w:val="0"/>
        <w:strike w:val="0"/>
        <w:color w:val="000000"/>
        <w:sz w:val="22"/>
        <w:szCs w:val="22"/>
        <w:u w:val="none"/>
      </w:rPr>
    </w:lvl>
    <w:lvl w:ilvl="4" w:tplc="C64000BC">
      <w:start w:val="1"/>
      <w:numFmt w:val="lowerLetter"/>
      <w:lvlText w:val="%5."/>
      <w:lvlJc w:val="left"/>
      <w:pPr>
        <w:tabs>
          <w:tab w:val="num" w:pos="3240"/>
        </w:tabs>
        <w:ind w:left="3600" w:hanging="360"/>
      </w:pPr>
      <w:rPr>
        <w:rFonts w:ascii="Arial" w:eastAsia="Arial" w:hAnsi="Arial" w:cs="Courier New"/>
        <w:b w:val="0"/>
        <w:bCs w:val="0"/>
        <w:i w:val="0"/>
        <w:iCs w:val="0"/>
        <w:strike w:val="0"/>
        <w:color w:val="000000"/>
        <w:sz w:val="22"/>
        <w:szCs w:val="22"/>
        <w:u w:val="none"/>
      </w:rPr>
    </w:lvl>
    <w:lvl w:ilvl="5" w:tplc="75583392">
      <w:start w:val="1"/>
      <w:numFmt w:val="lowerRoman"/>
      <w:lvlText w:val="%6."/>
      <w:lvlJc w:val="right"/>
      <w:pPr>
        <w:tabs>
          <w:tab w:val="num" w:pos="3960"/>
        </w:tabs>
        <w:ind w:left="4320" w:hanging="180"/>
      </w:pPr>
      <w:rPr>
        <w:rFonts w:ascii="Arial" w:eastAsia="Arial" w:hAnsi="Arial" w:cs="Courier New"/>
        <w:b w:val="0"/>
        <w:bCs w:val="0"/>
        <w:i w:val="0"/>
        <w:iCs w:val="0"/>
        <w:strike w:val="0"/>
        <w:color w:val="000000"/>
        <w:sz w:val="22"/>
        <w:szCs w:val="22"/>
        <w:u w:val="none"/>
      </w:rPr>
    </w:lvl>
    <w:lvl w:ilvl="6" w:tplc="DF9869D6">
      <w:start w:val="1"/>
      <w:numFmt w:val="decimal"/>
      <w:lvlText w:val="%7."/>
      <w:lvlJc w:val="left"/>
      <w:pPr>
        <w:tabs>
          <w:tab w:val="num" w:pos="4680"/>
        </w:tabs>
        <w:ind w:left="5040" w:hanging="360"/>
      </w:pPr>
      <w:rPr>
        <w:rFonts w:ascii="Arial" w:eastAsia="Arial" w:hAnsi="Arial" w:cs="Courier New"/>
        <w:b w:val="0"/>
        <w:bCs w:val="0"/>
        <w:i w:val="0"/>
        <w:iCs w:val="0"/>
        <w:strike w:val="0"/>
        <w:color w:val="000000"/>
        <w:sz w:val="22"/>
        <w:szCs w:val="22"/>
        <w:u w:val="none"/>
      </w:rPr>
    </w:lvl>
    <w:lvl w:ilvl="7" w:tplc="C1429A82">
      <w:start w:val="1"/>
      <w:numFmt w:val="lowerLetter"/>
      <w:lvlText w:val="%8."/>
      <w:lvlJc w:val="left"/>
      <w:pPr>
        <w:tabs>
          <w:tab w:val="num" w:pos="5400"/>
        </w:tabs>
        <w:ind w:left="5760" w:hanging="360"/>
      </w:pPr>
      <w:rPr>
        <w:rFonts w:ascii="Arial" w:eastAsia="Arial" w:hAnsi="Arial" w:cs="Courier New"/>
        <w:b w:val="0"/>
        <w:bCs w:val="0"/>
        <w:i w:val="0"/>
        <w:iCs w:val="0"/>
        <w:strike w:val="0"/>
        <w:color w:val="000000"/>
        <w:sz w:val="22"/>
        <w:szCs w:val="22"/>
        <w:u w:val="none"/>
      </w:rPr>
    </w:lvl>
    <w:lvl w:ilvl="8" w:tplc="EFC889F8">
      <w:start w:val="1"/>
      <w:numFmt w:val="lowerRoman"/>
      <w:lvlText w:val="%9."/>
      <w:lvlJc w:val="right"/>
      <w:pPr>
        <w:tabs>
          <w:tab w:val="num" w:pos="6120"/>
        </w:tabs>
        <w:ind w:left="6480" w:hanging="180"/>
      </w:pPr>
      <w:rPr>
        <w:rFonts w:ascii="Arial" w:eastAsia="Arial" w:hAnsi="Arial" w:cs="Courier New"/>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83A4CB38">
      <w:start w:val="1"/>
      <w:numFmt w:val="decimal"/>
      <w:lvlText w:val="%1."/>
      <w:lvlJc w:val="left"/>
      <w:pPr>
        <w:tabs>
          <w:tab w:val="num" w:pos="360"/>
        </w:tabs>
        <w:ind w:left="720" w:hanging="360"/>
      </w:pPr>
      <w:rPr>
        <w:rFonts w:ascii="Arial" w:eastAsia="Arial" w:hAnsi="Arial" w:cs="Courier New"/>
        <w:b w:val="0"/>
        <w:bCs w:val="0"/>
        <w:i w:val="0"/>
        <w:iCs w:val="0"/>
        <w:strike w:val="0"/>
        <w:color w:val="000000"/>
        <w:sz w:val="22"/>
        <w:szCs w:val="22"/>
        <w:u w:val="none"/>
      </w:rPr>
    </w:lvl>
    <w:lvl w:ilvl="1" w:tplc="A880D132">
      <w:start w:val="1"/>
      <w:numFmt w:val="lowerLetter"/>
      <w:lvlText w:val="%2."/>
      <w:lvlJc w:val="left"/>
      <w:pPr>
        <w:tabs>
          <w:tab w:val="num" w:pos="1080"/>
        </w:tabs>
        <w:ind w:left="1440" w:hanging="360"/>
      </w:pPr>
      <w:rPr>
        <w:rFonts w:ascii="Arial" w:eastAsia="Arial" w:hAnsi="Arial" w:cs="Courier New"/>
        <w:b w:val="0"/>
        <w:bCs w:val="0"/>
        <w:i w:val="0"/>
        <w:iCs w:val="0"/>
        <w:strike w:val="0"/>
        <w:color w:val="000000"/>
        <w:sz w:val="22"/>
        <w:szCs w:val="22"/>
        <w:u w:val="none"/>
      </w:rPr>
    </w:lvl>
    <w:lvl w:ilvl="2" w:tplc="EE3AD734">
      <w:start w:val="1"/>
      <w:numFmt w:val="lowerRoman"/>
      <w:lvlText w:val="%3."/>
      <w:lvlJc w:val="right"/>
      <w:pPr>
        <w:tabs>
          <w:tab w:val="num" w:pos="1800"/>
        </w:tabs>
        <w:ind w:left="2160" w:hanging="180"/>
      </w:pPr>
      <w:rPr>
        <w:rFonts w:ascii="Arial" w:eastAsia="Arial" w:hAnsi="Arial" w:cs="Courier New"/>
        <w:b w:val="0"/>
        <w:bCs w:val="0"/>
        <w:i w:val="0"/>
        <w:iCs w:val="0"/>
        <w:strike w:val="0"/>
        <w:color w:val="000000"/>
        <w:sz w:val="22"/>
        <w:szCs w:val="22"/>
        <w:u w:val="none"/>
      </w:rPr>
    </w:lvl>
    <w:lvl w:ilvl="3" w:tplc="A8FAEFF2">
      <w:start w:val="1"/>
      <w:numFmt w:val="decimal"/>
      <w:lvlText w:val="%4."/>
      <w:lvlJc w:val="left"/>
      <w:pPr>
        <w:tabs>
          <w:tab w:val="num" w:pos="2520"/>
        </w:tabs>
        <w:ind w:left="2880" w:hanging="360"/>
      </w:pPr>
      <w:rPr>
        <w:rFonts w:ascii="Arial" w:eastAsia="Arial" w:hAnsi="Arial" w:cs="Courier New"/>
        <w:b w:val="0"/>
        <w:bCs w:val="0"/>
        <w:i w:val="0"/>
        <w:iCs w:val="0"/>
        <w:strike w:val="0"/>
        <w:color w:val="000000"/>
        <w:sz w:val="22"/>
        <w:szCs w:val="22"/>
        <w:u w:val="none"/>
      </w:rPr>
    </w:lvl>
    <w:lvl w:ilvl="4" w:tplc="BE14957E">
      <w:start w:val="1"/>
      <w:numFmt w:val="lowerLetter"/>
      <w:lvlText w:val="%5."/>
      <w:lvlJc w:val="left"/>
      <w:pPr>
        <w:tabs>
          <w:tab w:val="num" w:pos="3240"/>
        </w:tabs>
        <w:ind w:left="3600" w:hanging="360"/>
      </w:pPr>
      <w:rPr>
        <w:rFonts w:ascii="Arial" w:eastAsia="Arial" w:hAnsi="Arial" w:cs="Courier New"/>
        <w:b w:val="0"/>
        <w:bCs w:val="0"/>
        <w:i w:val="0"/>
        <w:iCs w:val="0"/>
        <w:strike w:val="0"/>
        <w:color w:val="000000"/>
        <w:sz w:val="22"/>
        <w:szCs w:val="22"/>
        <w:u w:val="none"/>
      </w:rPr>
    </w:lvl>
    <w:lvl w:ilvl="5" w:tplc="676C1BCE">
      <w:start w:val="1"/>
      <w:numFmt w:val="lowerRoman"/>
      <w:lvlText w:val="%6."/>
      <w:lvlJc w:val="right"/>
      <w:pPr>
        <w:tabs>
          <w:tab w:val="num" w:pos="3960"/>
        </w:tabs>
        <w:ind w:left="4320" w:hanging="180"/>
      </w:pPr>
      <w:rPr>
        <w:rFonts w:ascii="Arial" w:eastAsia="Arial" w:hAnsi="Arial" w:cs="Courier New"/>
        <w:b w:val="0"/>
        <w:bCs w:val="0"/>
        <w:i w:val="0"/>
        <w:iCs w:val="0"/>
        <w:strike w:val="0"/>
        <w:color w:val="000000"/>
        <w:sz w:val="22"/>
        <w:szCs w:val="22"/>
        <w:u w:val="none"/>
      </w:rPr>
    </w:lvl>
    <w:lvl w:ilvl="6" w:tplc="0EE6FF9C">
      <w:start w:val="1"/>
      <w:numFmt w:val="decimal"/>
      <w:lvlText w:val="%7."/>
      <w:lvlJc w:val="left"/>
      <w:pPr>
        <w:tabs>
          <w:tab w:val="num" w:pos="4680"/>
        </w:tabs>
        <w:ind w:left="5040" w:hanging="360"/>
      </w:pPr>
      <w:rPr>
        <w:rFonts w:ascii="Arial" w:eastAsia="Arial" w:hAnsi="Arial" w:cs="Courier New"/>
        <w:b w:val="0"/>
        <w:bCs w:val="0"/>
        <w:i w:val="0"/>
        <w:iCs w:val="0"/>
        <w:strike w:val="0"/>
        <w:color w:val="000000"/>
        <w:sz w:val="22"/>
        <w:szCs w:val="22"/>
        <w:u w:val="none"/>
      </w:rPr>
    </w:lvl>
    <w:lvl w:ilvl="7" w:tplc="CAD4AE90">
      <w:start w:val="1"/>
      <w:numFmt w:val="lowerLetter"/>
      <w:lvlText w:val="%8."/>
      <w:lvlJc w:val="left"/>
      <w:pPr>
        <w:tabs>
          <w:tab w:val="num" w:pos="5400"/>
        </w:tabs>
        <w:ind w:left="5760" w:hanging="360"/>
      </w:pPr>
      <w:rPr>
        <w:rFonts w:ascii="Arial" w:eastAsia="Arial" w:hAnsi="Arial" w:cs="Courier New"/>
        <w:b w:val="0"/>
        <w:bCs w:val="0"/>
        <w:i w:val="0"/>
        <w:iCs w:val="0"/>
        <w:strike w:val="0"/>
        <w:color w:val="000000"/>
        <w:sz w:val="22"/>
        <w:szCs w:val="22"/>
        <w:u w:val="none"/>
      </w:rPr>
    </w:lvl>
    <w:lvl w:ilvl="8" w:tplc="41B670E2">
      <w:start w:val="1"/>
      <w:numFmt w:val="lowerRoman"/>
      <w:lvlText w:val="%9."/>
      <w:lvlJc w:val="right"/>
      <w:pPr>
        <w:tabs>
          <w:tab w:val="num" w:pos="6120"/>
        </w:tabs>
        <w:ind w:left="6480" w:hanging="180"/>
      </w:pPr>
      <w:rPr>
        <w:rFonts w:ascii="Arial" w:eastAsia="Arial" w:hAnsi="Arial" w:cs="Courier New"/>
        <w:b w:val="0"/>
        <w:bCs w:val="0"/>
        <w:i w:val="0"/>
        <w:iCs w:val="0"/>
        <w:strike w:val="0"/>
        <w:color w:val="000000"/>
        <w:sz w:val="22"/>
        <w:szCs w:val="22"/>
        <w:u w:val="none"/>
      </w:rPr>
    </w:lvl>
  </w:abstractNum>
  <w:abstractNum w:abstractNumId="3" w15:restartNumberingAfterBreak="0">
    <w:nsid w:val="004052DC"/>
    <w:multiLevelType w:val="hybridMultilevel"/>
    <w:tmpl w:val="2B525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B03709"/>
    <w:multiLevelType w:val="hybridMultilevel"/>
    <w:tmpl w:val="488C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717E1E"/>
    <w:multiLevelType w:val="hybridMultilevel"/>
    <w:tmpl w:val="88BAE4A4"/>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653820"/>
    <w:multiLevelType w:val="hybridMultilevel"/>
    <w:tmpl w:val="C21414DE"/>
    <w:lvl w:ilvl="0" w:tplc="A0B23E76">
      <w:start w:val="1"/>
      <w:numFmt w:val="upperLetter"/>
      <w:lvlText w:val="%1."/>
      <w:lvlJc w:val="left"/>
      <w:pPr>
        <w:ind w:left="1080" w:hanging="360"/>
      </w:pPr>
      <w:rPr>
        <w:rFonts w:ascii="Arial" w:eastAsia="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AE3819"/>
    <w:multiLevelType w:val="hybridMultilevel"/>
    <w:tmpl w:val="ABC2D7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76197"/>
    <w:multiLevelType w:val="multilevel"/>
    <w:tmpl w:val="53B2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514F0"/>
    <w:multiLevelType w:val="hybridMultilevel"/>
    <w:tmpl w:val="00B8CF9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E1448852">
      <w:start w:val="1"/>
      <w:numFmt w:val="decimal"/>
      <w:lvlText w:val="%4."/>
      <w:lvlJc w:val="left"/>
      <w:pPr>
        <w:ind w:left="720" w:hanging="360"/>
      </w:pPr>
      <w:rPr>
        <w:rFonts w:ascii="Times" w:hAnsi="Times" w:cs="Time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3633F0"/>
    <w:multiLevelType w:val="hybridMultilevel"/>
    <w:tmpl w:val="7A78CD28"/>
    <w:lvl w:ilvl="0" w:tplc="EDA80D04">
      <w:start w:val="1"/>
      <w:numFmt w:val="decimal"/>
      <w:lvlText w:val="%1."/>
      <w:lvlJc w:val="left"/>
      <w:pPr>
        <w:ind w:left="720" w:hanging="360"/>
      </w:pPr>
      <w:rPr>
        <w:rFonts w:ascii="Times" w:hAnsi="Times" w:cs="Times" w:hint="default"/>
      </w:r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1BF9A"/>
    <w:multiLevelType w:val="hybridMultilevel"/>
    <w:tmpl w:val="FFFFFFFF"/>
    <w:lvl w:ilvl="0" w:tplc="AA04ECC2">
      <w:start w:val="1"/>
      <w:numFmt w:val="bullet"/>
      <w:lvlText w:val=""/>
      <w:lvlJc w:val="left"/>
      <w:pPr>
        <w:ind w:left="720" w:hanging="360"/>
      </w:pPr>
      <w:rPr>
        <w:rFonts w:ascii="Symbol" w:hAnsi="Symbol" w:hint="default"/>
      </w:rPr>
    </w:lvl>
    <w:lvl w:ilvl="1" w:tplc="5FB415BA">
      <w:start w:val="1"/>
      <w:numFmt w:val="bullet"/>
      <w:lvlText w:val="o"/>
      <w:lvlJc w:val="left"/>
      <w:pPr>
        <w:ind w:left="1440" w:hanging="360"/>
      </w:pPr>
      <w:rPr>
        <w:rFonts w:ascii="Courier New" w:hAnsi="Courier New" w:hint="default"/>
      </w:rPr>
    </w:lvl>
    <w:lvl w:ilvl="2" w:tplc="0322A2D8">
      <w:start w:val="1"/>
      <w:numFmt w:val="bullet"/>
      <w:lvlText w:val=""/>
      <w:lvlJc w:val="left"/>
      <w:pPr>
        <w:ind w:left="2160" w:hanging="360"/>
      </w:pPr>
      <w:rPr>
        <w:rFonts w:ascii="Wingdings" w:hAnsi="Wingdings" w:hint="default"/>
      </w:rPr>
    </w:lvl>
    <w:lvl w:ilvl="3" w:tplc="BE66E0E4">
      <w:start w:val="1"/>
      <w:numFmt w:val="bullet"/>
      <w:lvlText w:val=""/>
      <w:lvlJc w:val="left"/>
      <w:pPr>
        <w:ind w:left="2880" w:hanging="360"/>
      </w:pPr>
      <w:rPr>
        <w:rFonts w:ascii="Symbol" w:hAnsi="Symbol" w:hint="default"/>
      </w:rPr>
    </w:lvl>
    <w:lvl w:ilvl="4" w:tplc="20BC37C4">
      <w:start w:val="1"/>
      <w:numFmt w:val="bullet"/>
      <w:lvlText w:val="o"/>
      <w:lvlJc w:val="left"/>
      <w:pPr>
        <w:ind w:left="3600" w:hanging="360"/>
      </w:pPr>
      <w:rPr>
        <w:rFonts w:ascii="Courier New" w:hAnsi="Courier New" w:hint="default"/>
      </w:rPr>
    </w:lvl>
    <w:lvl w:ilvl="5" w:tplc="B91E30A2">
      <w:start w:val="1"/>
      <w:numFmt w:val="bullet"/>
      <w:lvlText w:val=""/>
      <w:lvlJc w:val="left"/>
      <w:pPr>
        <w:ind w:left="4320" w:hanging="360"/>
      </w:pPr>
      <w:rPr>
        <w:rFonts w:ascii="Wingdings" w:hAnsi="Wingdings" w:hint="default"/>
      </w:rPr>
    </w:lvl>
    <w:lvl w:ilvl="6" w:tplc="171A8532">
      <w:start w:val="1"/>
      <w:numFmt w:val="bullet"/>
      <w:lvlText w:val=""/>
      <w:lvlJc w:val="left"/>
      <w:pPr>
        <w:ind w:left="5040" w:hanging="360"/>
      </w:pPr>
      <w:rPr>
        <w:rFonts w:ascii="Symbol" w:hAnsi="Symbol" w:hint="default"/>
      </w:rPr>
    </w:lvl>
    <w:lvl w:ilvl="7" w:tplc="71B48402">
      <w:start w:val="1"/>
      <w:numFmt w:val="bullet"/>
      <w:lvlText w:val="o"/>
      <w:lvlJc w:val="left"/>
      <w:pPr>
        <w:ind w:left="5760" w:hanging="360"/>
      </w:pPr>
      <w:rPr>
        <w:rFonts w:ascii="Courier New" w:hAnsi="Courier New" w:hint="default"/>
      </w:rPr>
    </w:lvl>
    <w:lvl w:ilvl="8" w:tplc="B546D05A">
      <w:start w:val="1"/>
      <w:numFmt w:val="bullet"/>
      <w:lvlText w:val=""/>
      <w:lvlJc w:val="left"/>
      <w:pPr>
        <w:ind w:left="6480" w:hanging="360"/>
      </w:pPr>
      <w:rPr>
        <w:rFonts w:ascii="Wingdings" w:hAnsi="Wingdings" w:hint="default"/>
      </w:rPr>
    </w:lvl>
  </w:abstractNum>
  <w:abstractNum w:abstractNumId="12" w15:restartNumberingAfterBreak="0">
    <w:nsid w:val="16FF583A"/>
    <w:multiLevelType w:val="hybridMultilevel"/>
    <w:tmpl w:val="E4984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3526D"/>
    <w:multiLevelType w:val="hybridMultilevel"/>
    <w:tmpl w:val="4356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307EA9"/>
    <w:multiLevelType w:val="hybridMultilevel"/>
    <w:tmpl w:val="88BAE4A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47FD6"/>
    <w:multiLevelType w:val="hybridMultilevel"/>
    <w:tmpl w:val="FFFFFFFF"/>
    <w:lvl w:ilvl="0" w:tplc="BFB0339C">
      <w:start w:val="1"/>
      <w:numFmt w:val="bullet"/>
      <w:lvlText w:val=""/>
      <w:lvlJc w:val="left"/>
      <w:pPr>
        <w:ind w:left="720" w:hanging="360"/>
      </w:pPr>
      <w:rPr>
        <w:rFonts w:ascii="Symbol" w:hAnsi="Symbol" w:hint="default"/>
      </w:rPr>
    </w:lvl>
    <w:lvl w:ilvl="1" w:tplc="487AE8CC">
      <w:start w:val="1"/>
      <w:numFmt w:val="bullet"/>
      <w:lvlText w:val="o"/>
      <w:lvlJc w:val="left"/>
      <w:pPr>
        <w:ind w:left="1440" w:hanging="360"/>
      </w:pPr>
      <w:rPr>
        <w:rFonts w:ascii="Courier New" w:hAnsi="Courier New" w:hint="default"/>
      </w:rPr>
    </w:lvl>
    <w:lvl w:ilvl="2" w:tplc="7FC6422C">
      <w:start w:val="1"/>
      <w:numFmt w:val="bullet"/>
      <w:lvlText w:val=""/>
      <w:lvlJc w:val="left"/>
      <w:pPr>
        <w:ind w:left="2160" w:hanging="360"/>
      </w:pPr>
      <w:rPr>
        <w:rFonts w:ascii="Symbol" w:hAnsi="Symbol" w:hint="default"/>
      </w:rPr>
    </w:lvl>
    <w:lvl w:ilvl="3" w:tplc="E6B6931E">
      <w:start w:val="1"/>
      <w:numFmt w:val="bullet"/>
      <w:lvlText w:val=""/>
      <w:lvlJc w:val="left"/>
      <w:pPr>
        <w:ind w:left="2880" w:hanging="360"/>
      </w:pPr>
      <w:rPr>
        <w:rFonts w:ascii="Symbol" w:hAnsi="Symbol" w:hint="default"/>
      </w:rPr>
    </w:lvl>
    <w:lvl w:ilvl="4" w:tplc="560A3BF8">
      <w:start w:val="1"/>
      <w:numFmt w:val="bullet"/>
      <w:lvlText w:val="o"/>
      <w:lvlJc w:val="left"/>
      <w:pPr>
        <w:ind w:left="3600" w:hanging="360"/>
      </w:pPr>
      <w:rPr>
        <w:rFonts w:ascii="Courier New" w:hAnsi="Courier New" w:hint="default"/>
      </w:rPr>
    </w:lvl>
    <w:lvl w:ilvl="5" w:tplc="E7A2F894">
      <w:start w:val="1"/>
      <w:numFmt w:val="bullet"/>
      <w:lvlText w:val=""/>
      <w:lvlJc w:val="left"/>
      <w:pPr>
        <w:ind w:left="4320" w:hanging="360"/>
      </w:pPr>
      <w:rPr>
        <w:rFonts w:ascii="Wingdings" w:hAnsi="Wingdings" w:hint="default"/>
      </w:rPr>
    </w:lvl>
    <w:lvl w:ilvl="6" w:tplc="11289B88">
      <w:start w:val="1"/>
      <w:numFmt w:val="bullet"/>
      <w:lvlText w:val=""/>
      <w:lvlJc w:val="left"/>
      <w:pPr>
        <w:ind w:left="5040" w:hanging="360"/>
      </w:pPr>
      <w:rPr>
        <w:rFonts w:ascii="Symbol" w:hAnsi="Symbol" w:hint="default"/>
      </w:rPr>
    </w:lvl>
    <w:lvl w:ilvl="7" w:tplc="47A4C0E6">
      <w:start w:val="1"/>
      <w:numFmt w:val="bullet"/>
      <w:lvlText w:val="o"/>
      <w:lvlJc w:val="left"/>
      <w:pPr>
        <w:ind w:left="5760" w:hanging="360"/>
      </w:pPr>
      <w:rPr>
        <w:rFonts w:ascii="Courier New" w:hAnsi="Courier New" w:hint="default"/>
      </w:rPr>
    </w:lvl>
    <w:lvl w:ilvl="8" w:tplc="DC60E3FE">
      <w:start w:val="1"/>
      <w:numFmt w:val="bullet"/>
      <w:lvlText w:val=""/>
      <w:lvlJc w:val="left"/>
      <w:pPr>
        <w:ind w:left="6480" w:hanging="360"/>
      </w:pPr>
      <w:rPr>
        <w:rFonts w:ascii="Wingdings" w:hAnsi="Wingdings" w:hint="default"/>
      </w:rPr>
    </w:lvl>
  </w:abstractNum>
  <w:abstractNum w:abstractNumId="16" w15:restartNumberingAfterBreak="0">
    <w:nsid w:val="21BB49E5"/>
    <w:multiLevelType w:val="hybridMultilevel"/>
    <w:tmpl w:val="2C2A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02347"/>
    <w:multiLevelType w:val="hybridMultilevel"/>
    <w:tmpl w:val="36C4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06A4B"/>
    <w:multiLevelType w:val="hybridMultilevel"/>
    <w:tmpl w:val="1876D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6A6464"/>
    <w:multiLevelType w:val="multilevel"/>
    <w:tmpl w:val="3B24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8C442D"/>
    <w:multiLevelType w:val="hybridMultilevel"/>
    <w:tmpl w:val="36C4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73E0B"/>
    <w:multiLevelType w:val="hybridMultilevel"/>
    <w:tmpl w:val="FFFFFFFF"/>
    <w:lvl w:ilvl="0" w:tplc="C6DC9572">
      <w:start w:val="1"/>
      <w:numFmt w:val="bullet"/>
      <w:lvlText w:val=""/>
      <w:lvlJc w:val="left"/>
      <w:pPr>
        <w:ind w:left="720" w:hanging="360"/>
      </w:pPr>
      <w:rPr>
        <w:rFonts w:ascii="Symbol" w:hAnsi="Symbol" w:hint="default"/>
      </w:rPr>
    </w:lvl>
    <w:lvl w:ilvl="1" w:tplc="ABE864C0">
      <w:start w:val="1"/>
      <w:numFmt w:val="bullet"/>
      <w:lvlText w:val="o"/>
      <w:lvlJc w:val="left"/>
      <w:pPr>
        <w:ind w:left="1440" w:hanging="360"/>
      </w:pPr>
      <w:rPr>
        <w:rFonts w:ascii="Courier New" w:hAnsi="Courier New" w:hint="default"/>
      </w:rPr>
    </w:lvl>
    <w:lvl w:ilvl="2" w:tplc="A1A83432">
      <w:start w:val="1"/>
      <w:numFmt w:val="bullet"/>
      <w:lvlText w:val=""/>
      <w:lvlJc w:val="left"/>
      <w:pPr>
        <w:ind w:left="2160" w:hanging="360"/>
      </w:pPr>
      <w:rPr>
        <w:rFonts w:ascii="Wingdings" w:hAnsi="Wingdings" w:hint="default"/>
      </w:rPr>
    </w:lvl>
    <w:lvl w:ilvl="3" w:tplc="BAC6B74E">
      <w:start w:val="1"/>
      <w:numFmt w:val="bullet"/>
      <w:lvlText w:val=""/>
      <w:lvlJc w:val="left"/>
      <w:pPr>
        <w:ind w:left="2880" w:hanging="360"/>
      </w:pPr>
      <w:rPr>
        <w:rFonts w:ascii="Symbol" w:hAnsi="Symbol" w:hint="default"/>
      </w:rPr>
    </w:lvl>
    <w:lvl w:ilvl="4" w:tplc="9B36FDF2">
      <w:start w:val="1"/>
      <w:numFmt w:val="bullet"/>
      <w:lvlText w:val="o"/>
      <w:lvlJc w:val="left"/>
      <w:pPr>
        <w:ind w:left="3600" w:hanging="360"/>
      </w:pPr>
      <w:rPr>
        <w:rFonts w:ascii="Courier New" w:hAnsi="Courier New" w:hint="default"/>
      </w:rPr>
    </w:lvl>
    <w:lvl w:ilvl="5" w:tplc="EE4460A6">
      <w:start w:val="1"/>
      <w:numFmt w:val="bullet"/>
      <w:lvlText w:val=""/>
      <w:lvlJc w:val="left"/>
      <w:pPr>
        <w:ind w:left="4320" w:hanging="360"/>
      </w:pPr>
      <w:rPr>
        <w:rFonts w:ascii="Wingdings" w:hAnsi="Wingdings" w:hint="default"/>
      </w:rPr>
    </w:lvl>
    <w:lvl w:ilvl="6" w:tplc="13AAE804">
      <w:start w:val="1"/>
      <w:numFmt w:val="bullet"/>
      <w:lvlText w:val=""/>
      <w:lvlJc w:val="left"/>
      <w:pPr>
        <w:ind w:left="5040" w:hanging="360"/>
      </w:pPr>
      <w:rPr>
        <w:rFonts w:ascii="Symbol" w:hAnsi="Symbol" w:hint="default"/>
      </w:rPr>
    </w:lvl>
    <w:lvl w:ilvl="7" w:tplc="859E6442">
      <w:start w:val="1"/>
      <w:numFmt w:val="bullet"/>
      <w:lvlText w:val="o"/>
      <w:lvlJc w:val="left"/>
      <w:pPr>
        <w:ind w:left="5760" w:hanging="360"/>
      </w:pPr>
      <w:rPr>
        <w:rFonts w:ascii="Courier New" w:hAnsi="Courier New" w:hint="default"/>
      </w:rPr>
    </w:lvl>
    <w:lvl w:ilvl="8" w:tplc="B83C8D2E">
      <w:start w:val="1"/>
      <w:numFmt w:val="bullet"/>
      <w:lvlText w:val=""/>
      <w:lvlJc w:val="left"/>
      <w:pPr>
        <w:ind w:left="6480" w:hanging="360"/>
      </w:pPr>
      <w:rPr>
        <w:rFonts w:ascii="Wingdings" w:hAnsi="Wingdings" w:hint="default"/>
      </w:rPr>
    </w:lvl>
  </w:abstractNum>
  <w:abstractNum w:abstractNumId="22" w15:restartNumberingAfterBreak="0">
    <w:nsid w:val="33EA42DE"/>
    <w:multiLevelType w:val="hybridMultilevel"/>
    <w:tmpl w:val="71D68852"/>
    <w:lvl w:ilvl="0" w:tplc="E4123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770329"/>
    <w:multiLevelType w:val="hybridMultilevel"/>
    <w:tmpl w:val="E9DC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800917"/>
    <w:multiLevelType w:val="hybridMultilevel"/>
    <w:tmpl w:val="11D8FCE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66624A"/>
    <w:multiLevelType w:val="hybridMultilevel"/>
    <w:tmpl w:val="0DC4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0B43A9"/>
    <w:multiLevelType w:val="hybridMultilevel"/>
    <w:tmpl w:val="C614AAD4"/>
    <w:lvl w:ilvl="0" w:tplc="E4123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C82CC6"/>
    <w:multiLevelType w:val="hybridMultilevel"/>
    <w:tmpl w:val="C298BA44"/>
    <w:lvl w:ilvl="0" w:tplc="E4123B4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1951EF"/>
    <w:multiLevelType w:val="hybridMultilevel"/>
    <w:tmpl w:val="E96C9B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4A1921"/>
    <w:multiLevelType w:val="hybridMultilevel"/>
    <w:tmpl w:val="7CF8D260"/>
    <w:lvl w:ilvl="0" w:tplc="4FCA7AF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2C5E5C"/>
    <w:multiLevelType w:val="hybridMultilevel"/>
    <w:tmpl w:val="5134B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249A1"/>
    <w:multiLevelType w:val="hybridMultilevel"/>
    <w:tmpl w:val="C846A3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8BF19EA"/>
    <w:multiLevelType w:val="hybridMultilevel"/>
    <w:tmpl w:val="D3D67A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673A23"/>
    <w:multiLevelType w:val="hybridMultilevel"/>
    <w:tmpl w:val="0CE8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B1E50"/>
    <w:multiLevelType w:val="hybridMultilevel"/>
    <w:tmpl w:val="561CCCA8"/>
    <w:lvl w:ilvl="0" w:tplc="DF2299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B162D9"/>
    <w:multiLevelType w:val="hybridMultilevel"/>
    <w:tmpl w:val="C4AEC6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141417"/>
    <w:multiLevelType w:val="hybridMultilevel"/>
    <w:tmpl w:val="F292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1664A8"/>
    <w:multiLevelType w:val="hybridMultilevel"/>
    <w:tmpl w:val="75BA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695A0A"/>
    <w:multiLevelType w:val="hybridMultilevel"/>
    <w:tmpl w:val="6EC87358"/>
    <w:lvl w:ilvl="0" w:tplc="31A87F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98D336C"/>
    <w:multiLevelType w:val="hybridMultilevel"/>
    <w:tmpl w:val="A7F4EF5A"/>
    <w:lvl w:ilvl="0" w:tplc="9A203C32">
      <w:start w:val="1"/>
      <w:numFmt w:val="low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EA17F11"/>
    <w:multiLevelType w:val="hybridMultilevel"/>
    <w:tmpl w:val="11D8FC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4E6229"/>
    <w:multiLevelType w:val="hybridMultilevel"/>
    <w:tmpl w:val="5AE6AD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5C31D3"/>
    <w:multiLevelType w:val="multilevel"/>
    <w:tmpl w:val="5460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3308E"/>
    <w:multiLevelType w:val="hybridMultilevel"/>
    <w:tmpl w:val="7DD8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6F27D7"/>
    <w:multiLevelType w:val="hybridMultilevel"/>
    <w:tmpl w:val="4D86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63151C"/>
    <w:multiLevelType w:val="multilevel"/>
    <w:tmpl w:val="295C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8405A6"/>
    <w:multiLevelType w:val="hybridMultilevel"/>
    <w:tmpl w:val="E3CCA9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4011007"/>
    <w:multiLevelType w:val="hybridMultilevel"/>
    <w:tmpl w:val="1C9AA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45E7BD1"/>
    <w:multiLevelType w:val="hybridMultilevel"/>
    <w:tmpl w:val="FFFFFFFF"/>
    <w:lvl w:ilvl="0" w:tplc="C060C47A">
      <w:start w:val="1"/>
      <w:numFmt w:val="bullet"/>
      <w:lvlText w:val=""/>
      <w:lvlJc w:val="left"/>
      <w:pPr>
        <w:ind w:left="720" w:hanging="360"/>
      </w:pPr>
      <w:rPr>
        <w:rFonts w:ascii="Symbol" w:hAnsi="Symbol" w:hint="default"/>
      </w:rPr>
    </w:lvl>
    <w:lvl w:ilvl="1" w:tplc="00BEF494">
      <w:start w:val="1"/>
      <w:numFmt w:val="bullet"/>
      <w:lvlText w:val="o"/>
      <w:lvlJc w:val="left"/>
      <w:pPr>
        <w:ind w:left="1440" w:hanging="360"/>
      </w:pPr>
      <w:rPr>
        <w:rFonts w:ascii="Courier New" w:hAnsi="Courier New" w:hint="default"/>
      </w:rPr>
    </w:lvl>
    <w:lvl w:ilvl="2" w:tplc="6D50045A">
      <w:start w:val="1"/>
      <w:numFmt w:val="bullet"/>
      <w:lvlText w:val=""/>
      <w:lvlJc w:val="left"/>
      <w:pPr>
        <w:ind w:left="2160" w:hanging="360"/>
      </w:pPr>
      <w:rPr>
        <w:rFonts w:ascii="Wingdings" w:hAnsi="Wingdings" w:hint="default"/>
      </w:rPr>
    </w:lvl>
    <w:lvl w:ilvl="3" w:tplc="4BB008CC">
      <w:start w:val="1"/>
      <w:numFmt w:val="bullet"/>
      <w:lvlText w:val=""/>
      <w:lvlJc w:val="left"/>
      <w:pPr>
        <w:ind w:left="2880" w:hanging="360"/>
      </w:pPr>
      <w:rPr>
        <w:rFonts w:ascii="Symbol" w:hAnsi="Symbol" w:hint="default"/>
      </w:rPr>
    </w:lvl>
    <w:lvl w:ilvl="4" w:tplc="BD8674FC">
      <w:start w:val="1"/>
      <w:numFmt w:val="bullet"/>
      <w:lvlText w:val="o"/>
      <w:lvlJc w:val="left"/>
      <w:pPr>
        <w:ind w:left="3600" w:hanging="360"/>
      </w:pPr>
      <w:rPr>
        <w:rFonts w:ascii="Courier New" w:hAnsi="Courier New" w:hint="default"/>
      </w:rPr>
    </w:lvl>
    <w:lvl w:ilvl="5" w:tplc="5FA6BF30">
      <w:start w:val="1"/>
      <w:numFmt w:val="bullet"/>
      <w:lvlText w:val=""/>
      <w:lvlJc w:val="left"/>
      <w:pPr>
        <w:ind w:left="4320" w:hanging="360"/>
      </w:pPr>
      <w:rPr>
        <w:rFonts w:ascii="Wingdings" w:hAnsi="Wingdings" w:hint="default"/>
      </w:rPr>
    </w:lvl>
    <w:lvl w:ilvl="6" w:tplc="41CA49BA">
      <w:start w:val="1"/>
      <w:numFmt w:val="bullet"/>
      <w:lvlText w:val=""/>
      <w:lvlJc w:val="left"/>
      <w:pPr>
        <w:ind w:left="5040" w:hanging="360"/>
      </w:pPr>
      <w:rPr>
        <w:rFonts w:ascii="Symbol" w:hAnsi="Symbol" w:hint="default"/>
      </w:rPr>
    </w:lvl>
    <w:lvl w:ilvl="7" w:tplc="CD802256">
      <w:start w:val="1"/>
      <w:numFmt w:val="bullet"/>
      <w:lvlText w:val="o"/>
      <w:lvlJc w:val="left"/>
      <w:pPr>
        <w:ind w:left="5760" w:hanging="360"/>
      </w:pPr>
      <w:rPr>
        <w:rFonts w:ascii="Courier New" w:hAnsi="Courier New" w:hint="default"/>
      </w:rPr>
    </w:lvl>
    <w:lvl w:ilvl="8" w:tplc="85D6E6B4">
      <w:start w:val="1"/>
      <w:numFmt w:val="bullet"/>
      <w:lvlText w:val=""/>
      <w:lvlJc w:val="left"/>
      <w:pPr>
        <w:ind w:left="6480" w:hanging="360"/>
      </w:pPr>
      <w:rPr>
        <w:rFonts w:ascii="Wingdings" w:hAnsi="Wingdings" w:hint="default"/>
      </w:rPr>
    </w:lvl>
  </w:abstractNum>
  <w:abstractNum w:abstractNumId="49" w15:restartNumberingAfterBreak="0">
    <w:nsid w:val="74F4C114"/>
    <w:multiLevelType w:val="hybridMultilevel"/>
    <w:tmpl w:val="FFFFFFFF"/>
    <w:lvl w:ilvl="0" w:tplc="EB467A08">
      <w:start w:val="1"/>
      <w:numFmt w:val="bullet"/>
      <w:lvlText w:val=""/>
      <w:lvlJc w:val="left"/>
      <w:pPr>
        <w:ind w:left="720" w:hanging="360"/>
      </w:pPr>
      <w:rPr>
        <w:rFonts w:ascii="Symbol" w:hAnsi="Symbol" w:hint="default"/>
      </w:rPr>
    </w:lvl>
    <w:lvl w:ilvl="1" w:tplc="20A010C4">
      <w:start w:val="1"/>
      <w:numFmt w:val="bullet"/>
      <w:lvlText w:val="o"/>
      <w:lvlJc w:val="left"/>
      <w:pPr>
        <w:ind w:left="1440" w:hanging="360"/>
      </w:pPr>
      <w:rPr>
        <w:rFonts w:ascii="Courier New" w:hAnsi="Courier New" w:hint="default"/>
      </w:rPr>
    </w:lvl>
    <w:lvl w:ilvl="2" w:tplc="700A8FDA">
      <w:start w:val="1"/>
      <w:numFmt w:val="bullet"/>
      <w:lvlText w:val=""/>
      <w:lvlJc w:val="left"/>
      <w:pPr>
        <w:ind w:left="2160" w:hanging="360"/>
      </w:pPr>
      <w:rPr>
        <w:rFonts w:ascii="Wingdings" w:hAnsi="Wingdings" w:hint="default"/>
      </w:rPr>
    </w:lvl>
    <w:lvl w:ilvl="3" w:tplc="192C10F0">
      <w:start w:val="1"/>
      <w:numFmt w:val="bullet"/>
      <w:lvlText w:val=""/>
      <w:lvlJc w:val="left"/>
      <w:pPr>
        <w:ind w:left="2880" w:hanging="360"/>
      </w:pPr>
      <w:rPr>
        <w:rFonts w:ascii="Symbol" w:hAnsi="Symbol" w:hint="default"/>
      </w:rPr>
    </w:lvl>
    <w:lvl w:ilvl="4" w:tplc="33801D9A">
      <w:start w:val="1"/>
      <w:numFmt w:val="bullet"/>
      <w:lvlText w:val="o"/>
      <w:lvlJc w:val="left"/>
      <w:pPr>
        <w:ind w:left="3600" w:hanging="360"/>
      </w:pPr>
      <w:rPr>
        <w:rFonts w:ascii="Courier New" w:hAnsi="Courier New" w:hint="default"/>
      </w:rPr>
    </w:lvl>
    <w:lvl w:ilvl="5" w:tplc="241A4622">
      <w:start w:val="1"/>
      <w:numFmt w:val="bullet"/>
      <w:lvlText w:val=""/>
      <w:lvlJc w:val="left"/>
      <w:pPr>
        <w:ind w:left="4320" w:hanging="360"/>
      </w:pPr>
      <w:rPr>
        <w:rFonts w:ascii="Wingdings" w:hAnsi="Wingdings" w:hint="default"/>
      </w:rPr>
    </w:lvl>
    <w:lvl w:ilvl="6" w:tplc="01C09840">
      <w:start w:val="1"/>
      <w:numFmt w:val="bullet"/>
      <w:lvlText w:val=""/>
      <w:lvlJc w:val="left"/>
      <w:pPr>
        <w:ind w:left="5040" w:hanging="360"/>
      </w:pPr>
      <w:rPr>
        <w:rFonts w:ascii="Symbol" w:hAnsi="Symbol" w:hint="default"/>
      </w:rPr>
    </w:lvl>
    <w:lvl w:ilvl="7" w:tplc="6D8AD8AE">
      <w:start w:val="1"/>
      <w:numFmt w:val="bullet"/>
      <w:lvlText w:val="o"/>
      <w:lvlJc w:val="left"/>
      <w:pPr>
        <w:ind w:left="5760" w:hanging="360"/>
      </w:pPr>
      <w:rPr>
        <w:rFonts w:ascii="Courier New" w:hAnsi="Courier New" w:hint="default"/>
      </w:rPr>
    </w:lvl>
    <w:lvl w:ilvl="8" w:tplc="1F70790A">
      <w:start w:val="1"/>
      <w:numFmt w:val="bullet"/>
      <w:lvlText w:val=""/>
      <w:lvlJc w:val="left"/>
      <w:pPr>
        <w:ind w:left="6480" w:hanging="360"/>
      </w:pPr>
      <w:rPr>
        <w:rFonts w:ascii="Wingdings" w:hAnsi="Wingdings" w:hint="default"/>
      </w:rPr>
    </w:lvl>
  </w:abstractNum>
  <w:abstractNum w:abstractNumId="50" w15:restartNumberingAfterBreak="0">
    <w:nsid w:val="77DD4752"/>
    <w:multiLevelType w:val="hybridMultilevel"/>
    <w:tmpl w:val="FFFFFFFF"/>
    <w:lvl w:ilvl="0" w:tplc="88C2E590">
      <w:start w:val="1"/>
      <w:numFmt w:val="bullet"/>
      <w:lvlText w:val=""/>
      <w:lvlJc w:val="left"/>
      <w:pPr>
        <w:ind w:left="720" w:hanging="360"/>
      </w:pPr>
      <w:rPr>
        <w:rFonts w:ascii="Symbol" w:hAnsi="Symbol" w:hint="default"/>
      </w:rPr>
    </w:lvl>
    <w:lvl w:ilvl="1" w:tplc="706EC446">
      <w:start w:val="1"/>
      <w:numFmt w:val="bullet"/>
      <w:lvlText w:val="o"/>
      <w:lvlJc w:val="left"/>
      <w:pPr>
        <w:ind w:left="1440" w:hanging="360"/>
      </w:pPr>
      <w:rPr>
        <w:rFonts w:ascii="Courier New" w:hAnsi="Courier New" w:hint="default"/>
      </w:rPr>
    </w:lvl>
    <w:lvl w:ilvl="2" w:tplc="39B66CD4">
      <w:start w:val="1"/>
      <w:numFmt w:val="bullet"/>
      <w:lvlText w:val=""/>
      <w:lvlJc w:val="left"/>
      <w:pPr>
        <w:ind w:left="2160" w:hanging="360"/>
      </w:pPr>
      <w:rPr>
        <w:rFonts w:ascii="Wingdings" w:hAnsi="Wingdings" w:hint="default"/>
      </w:rPr>
    </w:lvl>
    <w:lvl w:ilvl="3" w:tplc="69242B10">
      <w:start w:val="1"/>
      <w:numFmt w:val="bullet"/>
      <w:lvlText w:val=""/>
      <w:lvlJc w:val="left"/>
      <w:pPr>
        <w:ind w:left="2880" w:hanging="360"/>
      </w:pPr>
      <w:rPr>
        <w:rFonts w:ascii="Symbol" w:hAnsi="Symbol" w:hint="default"/>
      </w:rPr>
    </w:lvl>
    <w:lvl w:ilvl="4" w:tplc="63FC57FC">
      <w:start w:val="1"/>
      <w:numFmt w:val="bullet"/>
      <w:lvlText w:val="o"/>
      <w:lvlJc w:val="left"/>
      <w:pPr>
        <w:ind w:left="3600" w:hanging="360"/>
      </w:pPr>
      <w:rPr>
        <w:rFonts w:ascii="Courier New" w:hAnsi="Courier New" w:hint="default"/>
      </w:rPr>
    </w:lvl>
    <w:lvl w:ilvl="5" w:tplc="AFF25A66">
      <w:start w:val="1"/>
      <w:numFmt w:val="bullet"/>
      <w:lvlText w:val=""/>
      <w:lvlJc w:val="left"/>
      <w:pPr>
        <w:ind w:left="4320" w:hanging="360"/>
      </w:pPr>
      <w:rPr>
        <w:rFonts w:ascii="Wingdings" w:hAnsi="Wingdings" w:hint="default"/>
      </w:rPr>
    </w:lvl>
    <w:lvl w:ilvl="6" w:tplc="60AC2DEE">
      <w:start w:val="1"/>
      <w:numFmt w:val="bullet"/>
      <w:lvlText w:val=""/>
      <w:lvlJc w:val="left"/>
      <w:pPr>
        <w:ind w:left="5040" w:hanging="360"/>
      </w:pPr>
      <w:rPr>
        <w:rFonts w:ascii="Symbol" w:hAnsi="Symbol" w:hint="default"/>
      </w:rPr>
    </w:lvl>
    <w:lvl w:ilvl="7" w:tplc="5896FD1A">
      <w:start w:val="1"/>
      <w:numFmt w:val="bullet"/>
      <w:lvlText w:val="o"/>
      <w:lvlJc w:val="left"/>
      <w:pPr>
        <w:ind w:left="5760" w:hanging="360"/>
      </w:pPr>
      <w:rPr>
        <w:rFonts w:ascii="Courier New" w:hAnsi="Courier New" w:hint="default"/>
      </w:rPr>
    </w:lvl>
    <w:lvl w:ilvl="8" w:tplc="83D85E0A">
      <w:start w:val="1"/>
      <w:numFmt w:val="bullet"/>
      <w:lvlText w:val=""/>
      <w:lvlJc w:val="left"/>
      <w:pPr>
        <w:ind w:left="6480" w:hanging="360"/>
      </w:pPr>
      <w:rPr>
        <w:rFonts w:ascii="Wingdings" w:hAnsi="Wingdings" w:hint="default"/>
      </w:rPr>
    </w:lvl>
  </w:abstractNum>
  <w:abstractNum w:abstractNumId="51" w15:restartNumberingAfterBreak="0">
    <w:nsid w:val="7EE9720C"/>
    <w:multiLevelType w:val="hybridMultilevel"/>
    <w:tmpl w:val="47866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C09CE7"/>
    <w:multiLevelType w:val="hybridMultilevel"/>
    <w:tmpl w:val="FFFFFFFF"/>
    <w:lvl w:ilvl="0" w:tplc="D020F822">
      <w:start w:val="1"/>
      <w:numFmt w:val="bullet"/>
      <w:lvlText w:val=""/>
      <w:lvlJc w:val="left"/>
      <w:pPr>
        <w:ind w:left="720" w:hanging="360"/>
      </w:pPr>
      <w:rPr>
        <w:rFonts w:ascii="Symbol" w:hAnsi="Symbol" w:hint="default"/>
      </w:rPr>
    </w:lvl>
    <w:lvl w:ilvl="1" w:tplc="BCCC79C4">
      <w:start w:val="1"/>
      <w:numFmt w:val="bullet"/>
      <w:lvlText w:val="o"/>
      <w:lvlJc w:val="left"/>
      <w:pPr>
        <w:ind w:left="1440" w:hanging="360"/>
      </w:pPr>
      <w:rPr>
        <w:rFonts w:ascii="Courier New" w:hAnsi="Courier New" w:hint="default"/>
      </w:rPr>
    </w:lvl>
    <w:lvl w:ilvl="2" w:tplc="EA78B8E6">
      <w:start w:val="1"/>
      <w:numFmt w:val="bullet"/>
      <w:lvlText w:val=""/>
      <w:lvlJc w:val="left"/>
      <w:pPr>
        <w:ind w:left="2160" w:hanging="360"/>
      </w:pPr>
      <w:rPr>
        <w:rFonts w:ascii="Wingdings" w:hAnsi="Wingdings" w:hint="default"/>
      </w:rPr>
    </w:lvl>
    <w:lvl w:ilvl="3" w:tplc="F60A6942">
      <w:start w:val="1"/>
      <w:numFmt w:val="bullet"/>
      <w:lvlText w:val=""/>
      <w:lvlJc w:val="left"/>
      <w:pPr>
        <w:ind w:left="2880" w:hanging="360"/>
      </w:pPr>
      <w:rPr>
        <w:rFonts w:ascii="Symbol" w:hAnsi="Symbol" w:hint="default"/>
      </w:rPr>
    </w:lvl>
    <w:lvl w:ilvl="4" w:tplc="8B826D86">
      <w:start w:val="1"/>
      <w:numFmt w:val="bullet"/>
      <w:lvlText w:val="o"/>
      <w:lvlJc w:val="left"/>
      <w:pPr>
        <w:ind w:left="3600" w:hanging="360"/>
      </w:pPr>
      <w:rPr>
        <w:rFonts w:ascii="Courier New" w:hAnsi="Courier New" w:hint="default"/>
      </w:rPr>
    </w:lvl>
    <w:lvl w:ilvl="5" w:tplc="495A6FEC">
      <w:start w:val="1"/>
      <w:numFmt w:val="bullet"/>
      <w:lvlText w:val=""/>
      <w:lvlJc w:val="left"/>
      <w:pPr>
        <w:ind w:left="4320" w:hanging="360"/>
      </w:pPr>
      <w:rPr>
        <w:rFonts w:ascii="Wingdings" w:hAnsi="Wingdings" w:hint="default"/>
      </w:rPr>
    </w:lvl>
    <w:lvl w:ilvl="6" w:tplc="2E9432B2">
      <w:start w:val="1"/>
      <w:numFmt w:val="bullet"/>
      <w:lvlText w:val=""/>
      <w:lvlJc w:val="left"/>
      <w:pPr>
        <w:ind w:left="5040" w:hanging="360"/>
      </w:pPr>
      <w:rPr>
        <w:rFonts w:ascii="Symbol" w:hAnsi="Symbol" w:hint="default"/>
      </w:rPr>
    </w:lvl>
    <w:lvl w:ilvl="7" w:tplc="1F2073A6">
      <w:start w:val="1"/>
      <w:numFmt w:val="bullet"/>
      <w:lvlText w:val="o"/>
      <w:lvlJc w:val="left"/>
      <w:pPr>
        <w:ind w:left="5760" w:hanging="360"/>
      </w:pPr>
      <w:rPr>
        <w:rFonts w:ascii="Courier New" w:hAnsi="Courier New" w:hint="default"/>
      </w:rPr>
    </w:lvl>
    <w:lvl w:ilvl="8" w:tplc="3ADEB784">
      <w:start w:val="1"/>
      <w:numFmt w:val="bullet"/>
      <w:lvlText w:val=""/>
      <w:lvlJc w:val="left"/>
      <w:pPr>
        <w:ind w:left="6480" w:hanging="360"/>
      </w:pPr>
      <w:rPr>
        <w:rFonts w:ascii="Wingdings" w:hAnsi="Wingdings" w:hint="default"/>
      </w:rPr>
    </w:lvl>
  </w:abstractNum>
  <w:num w:numId="1" w16cid:durableId="1483692883">
    <w:abstractNumId w:val="21"/>
  </w:num>
  <w:num w:numId="2" w16cid:durableId="601569144">
    <w:abstractNumId w:val="52"/>
  </w:num>
  <w:num w:numId="3" w16cid:durableId="451246894">
    <w:abstractNumId w:val="49"/>
  </w:num>
  <w:num w:numId="4" w16cid:durableId="1330864757">
    <w:abstractNumId w:val="11"/>
  </w:num>
  <w:num w:numId="5" w16cid:durableId="636498106">
    <w:abstractNumId w:val="50"/>
  </w:num>
  <w:num w:numId="6" w16cid:durableId="1321889813">
    <w:abstractNumId w:val="15"/>
  </w:num>
  <w:num w:numId="7" w16cid:durableId="1776754353">
    <w:abstractNumId w:val="48"/>
  </w:num>
  <w:num w:numId="8" w16cid:durableId="643894107">
    <w:abstractNumId w:val="0"/>
  </w:num>
  <w:num w:numId="9" w16cid:durableId="567767049">
    <w:abstractNumId w:val="1"/>
  </w:num>
  <w:num w:numId="10" w16cid:durableId="341205809">
    <w:abstractNumId w:val="2"/>
  </w:num>
  <w:num w:numId="11" w16cid:durableId="19627851">
    <w:abstractNumId w:val="4"/>
  </w:num>
  <w:num w:numId="12" w16cid:durableId="330380182">
    <w:abstractNumId w:val="18"/>
  </w:num>
  <w:num w:numId="13" w16cid:durableId="520780622">
    <w:abstractNumId w:val="23"/>
  </w:num>
  <w:num w:numId="14" w16cid:durableId="992024093">
    <w:abstractNumId w:val="25"/>
  </w:num>
  <w:num w:numId="15" w16cid:durableId="33433086">
    <w:abstractNumId w:val="16"/>
  </w:num>
  <w:num w:numId="16" w16cid:durableId="1645088068">
    <w:abstractNumId w:val="34"/>
  </w:num>
  <w:num w:numId="17" w16cid:durableId="52042872">
    <w:abstractNumId w:val="33"/>
  </w:num>
  <w:num w:numId="18" w16cid:durableId="1633559203">
    <w:abstractNumId w:val="37"/>
  </w:num>
  <w:num w:numId="19" w16cid:durableId="421528380">
    <w:abstractNumId w:val="42"/>
  </w:num>
  <w:num w:numId="20" w16cid:durableId="2102989958">
    <w:abstractNumId w:val="45"/>
  </w:num>
  <w:num w:numId="21" w16cid:durableId="1350371897">
    <w:abstractNumId w:val="13"/>
  </w:num>
  <w:num w:numId="22" w16cid:durableId="1835368294">
    <w:abstractNumId w:val="43"/>
  </w:num>
  <w:num w:numId="23" w16cid:durableId="147868647">
    <w:abstractNumId w:val="36"/>
  </w:num>
  <w:num w:numId="24" w16cid:durableId="1752001842">
    <w:abstractNumId w:val="44"/>
  </w:num>
  <w:num w:numId="25" w16cid:durableId="715356389">
    <w:abstractNumId w:val="28"/>
  </w:num>
  <w:num w:numId="26" w16cid:durableId="339548280">
    <w:abstractNumId w:val="7"/>
  </w:num>
  <w:num w:numId="27" w16cid:durableId="2067677903">
    <w:abstractNumId w:val="17"/>
  </w:num>
  <w:num w:numId="28" w16cid:durableId="1770932986">
    <w:abstractNumId w:val="20"/>
  </w:num>
  <w:num w:numId="29" w16cid:durableId="1142507531">
    <w:abstractNumId w:val="29"/>
  </w:num>
  <w:num w:numId="30" w16cid:durableId="1181622658">
    <w:abstractNumId w:val="12"/>
  </w:num>
  <w:num w:numId="31" w16cid:durableId="2095737567">
    <w:abstractNumId w:val="22"/>
  </w:num>
  <w:num w:numId="32" w16cid:durableId="1020663908">
    <w:abstractNumId w:val="27"/>
  </w:num>
  <w:num w:numId="33" w16cid:durableId="731121393">
    <w:abstractNumId w:val="32"/>
  </w:num>
  <w:num w:numId="34" w16cid:durableId="665398204">
    <w:abstractNumId w:val="30"/>
  </w:num>
  <w:num w:numId="35" w16cid:durableId="355232286">
    <w:abstractNumId w:val="26"/>
  </w:num>
  <w:num w:numId="36" w16cid:durableId="1643122772">
    <w:abstractNumId w:val="51"/>
  </w:num>
  <w:num w:numId="37" w16cid:durableId="1994409486">
    <w:abstractNumId w:val="14"/>
  </w:num>
  <w:num w:numId="38" w16cid:durableId="330835882">
    <w:abstractNumId w:val="35"/>
  </w:num>
  <w:num w:numId="39" w16cid:durableId="2124109760">
    <w:abstractNumId w:val="40"/>
  </w:num>
  <w:num w:numId="40" w16cid:durableId="1563635294">
    <w:abstractNumId w:val="47"/>
  </w:num>
  <w:num w:numId="41" w16cid:durableId="916860665">
    <w:abstractNumId w:val="3"/>
  </w:num>
  <w:num w:numId="42" w16cid:durableId="973097729">
    <w:abstractNumId w:val="24"/>
  </w:num>
  <w:num w:numId="43" w16cid:durableId="599874061">
    <w:abstractNumId w:val="9"/>
  </w:num>
  <w:num w:numId="44" w16cid:durableId="106974892">
    <w:abstractNumId w:val="10"/>
  </w:num>
  <w:num w:numId="45" w16cid:durableId="704713569">
    <w:abstractNumId w:val="41"/>
  </w:num>
  <w:num w:numId="46" w16cid:durableId="106393868">
    <w:abstractNumId w:val="19"/>
  </w:num>
  <w:num w:numId="47" w16cid:durableId="845821716">
    <w:abstractNumId w:val="31"/>
  </w:num>
  <w:num w:numId="48" w16cid:durableId="1959214369">
    <w:abstractNumId w:val="5"/>
  </w:num>
  <w:num w:numId="49" w16cid:durableId="1571303840">
    <w:abstractNumId w:val="38"/>
  </w:num>
  <w:num w:numId="50" w16cid:durableId="1693845126">
    <w:abstractNumId w:val="39"/>
  </w:num>
  <w:num w:numId="51" w16cid:durableId="645742926">
    <w:abstractNumId w:val="8"/>
  </w:num>
  <w:num w:numId="52" w16cid:durableId="350693226">
    <w:abstractNumId w:val="6"/>
  </w:num>
  <w:num w:numId="53" w16cid:durableId="1985304988">
    <w:abstractNumId w:val="4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dhalekar, Atharva">
    <w15:presenceInfo w15:providerId="None" w15:userId="Gondhalekar, Athar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0C"/>
    <w:rsid w:val="00002C19"/>
    <w:rsid w:val="00004F78"/>
    <w:rsid w:val="00013404"/>
    <w:rsid w:val="00013D81"/>
    <w:rsid w:val="0002529E"/>
    <w:rsid w:val="000356F3"/>
    <w:rsid w:val="00046919"/>
    <w:rsid w:val="000633DE"/>
    <w:rsid w:val="00064FF8"/>
    <w:rsid w:val="0006580B"/>
    <w:rsid w:val="00066B9A"/>
    <w:rsid w:val="0008043F"/>
    <w:rsid w:val="00082668"/>
    <w:rsid w:val="0008790E"/>
    <w:rsid w:val="00090374"/>
    <w:rsid w:val="000919C7"/>
    <w:rsid w:val="000A1A33"/>
    <w:rsid w:val="000A3DF4"/>
    <w:rsid w:val="000A60A5"/>
    <w:rsid w:val="000B26A7"/>
    <w:rsid w:val="000B28F3"/>
    <w:rsid w:val="000C03FE"/>
    <w:rsid w:val="000E7E21"/>
    <w:rsid w:val="000F4329"/>
    <w:rsid w:val="00101A90"/>
    <w:rsid w:val="0010415E"/>
    <w:rsid w:val="00111C76"/>
    <w:rsid w:val="001171B4"/>
    <w:rsid w:val="001214A9"/>
    <w:rsid w:val="00125D91"/>
    <w:rsid w:val="001271FA"/>
    <w:rsid w:val="0013584A"/>
    <w:rsid w:val="00153B45"/>
    <w:rsid w:val="00155A39"/>
    <w:rsid w:val="00155D25"/>
    <w:rsid w:val="00155FAF"/>
    <w:rsid w:val="00161DFE"/>
    <w:rsid w:val="00170DBE"/>
    <w:rsid w:val="00177D25"/>
    <w:rsid w:val="00191CEC"/>
    <w:rsid w:val="001A3234"/>
    <w:rsid w:val="001A5881"/>
    <w:rsid w:val="001B1BD8"/>
    <w:rsid w:val="001B236A"/>
    <w:rsid w:val="001B6F99"/>
    <w:rsid w:val="001B7CF9"/>
    <w:rsid w:val="001C3773"/>
    <w:rsid w:val="001D1737"/>
    <w:rsid w:val="001D19EB"/>
    <w:rsid w:val="001D1E14"/>
    <w:rsid w:val="001D78E0"/>
    <w:rsid w:val="001D7A02"/>
    <w:rsid w:val="001F33C6"/>
    <w:rsid w:val="001F5E35"/>
    <w:rsid w:val="00201C39"/>
    <w:rsid w:val="002150C6"/>
    <w:rsid w:val="002208E7"/>
    <w:rsid w:val="002268A9"/>
    <w:rsid w:val="00227459"/>
    <w:rsid w:val="00232FC9"/>
    <w:rsid w:val="00234147"/>
    <w:rsid w:val="0024371C"/>
    <w:rsid w:val="0024488D"/>
    <w:rsid w:val="0025087C"/>
    <w:rsid w:val="002546F6"/>
    <w:rsid w:val="0027404C"/>
    <w:rsid w:val="0027715A"/>
    <w:rsid w:val="00280376"/>
    <w:rsid w:val="002A6B8B"/>
    <w:rsid w:val="002B6039"/>
    <w:rsid w:val="002C0887"/>
    <w:rsid w:val="002D547B"/>
    <w:rsid w:val="002D572B"/>
    <w:rsid w:val="002D612A"/>
    <w:rsid w:val="002D64DA"/>
    <w:rsid w:val="002E1F5B"/>
    <w:rsid w:val="002E4461"/>
    <w:rsid w:val="002E6939"/>
    <w:rsid w:val="002F41FE"/>
    <w:rsid w:val="00303E1D"/>
    <w:rsid w:val="00307234"/>
    <w:rsid w:val="00315F41"/>
    <w:rsid w:val="0032005C"/>
    <w:rsid w:val="00321EF8"/>
    <w:rsid w:val="003248F5"/>
    <w:rsid w:val="00327043"/>
    <w:rsid w:val="003344E8"/>
    <w:rsid w:val="00335AE8"/>
    <w:rsid w:val="003434AA"/>
    <w:rsid w:val="00352ACB"/>
    <w:rsid w:val="00353B8F"/>
    <w:rsid w:val="0035673B"/>
    <w:rsid w:val="00357962"/>
    <w:rsid w:val="00361745"/>
    <w:rsid w:val="00365E79"/>
    <w:rsid w:val="00367E74"/>
    <w:rsid w:val="003700EE"/>
    <w:rsid w:val="00374EDA"/>
    <w:rsid w:val="00383E0E"/>
    <w:rsid w:val="00384FCC"/>
    <w:rsid w:val="00386A2D"/>
    <w:rsid w:val="00394CC5"/>
    <w:rsid w:val="003A2212"/>
    <w:rsid w:val="003A575F"/>
    <w:rsid w:val="003B05F9"/>
    <w:rsid w:val="003B5551"/>
    <w:rsid w:val="003C1632"/>
    <w:rsid w:val="003C3E6F"/>
    <w:rsid w:val="003C5605"/>
    <w:rsid w:val="003E22BF"/>
    <w:rsid w:val="003F56F3"/>
    <w:rsid w:val="003F7131"/>
    <w:rsid w:val="00404A83"/>
    <w:rsid w:val="00410D85"/>
    <w:rsid w:val="00426D7F"/>
    <w:rsid w:val="00444B32"/>
    <w:rsid w:val="00447E82"/>
    <w:rsid w:val="00457A80"/>
    <w:rsid w:val="00460E5C"/>
    <w:rsid w:val="00465E3D"/>
    <w:rsid w:val="0046708C"/>
    <w:rsid w:val="00476838"/>
    <w:rsid w:val="0048009A"/>
    <w:rsid w:val="00495E9C"/>
    <w:rsid w:val="004A7894"/>
    <w:rsid w:val="004B60A2"/>
    <w:rsid w:val="004B7C50"/>
    <w:rsid w:val="004E0196"/>
    <w:rsid w:val="004E0FE1"/>
    <w:rsid w:val="004E4F5D"/>
    <w:rsid w:val="004E7458"/>
    <w:rsid w:val="004F43AC"/>
    <w:rsid w:val="0051595D"/>
    <w:rsid w:val="0051683F"/>
    <w:rsid w:val="00523383"/>
    <w:rsid w:val="0053083D"/>
    <w:rsid w:val="005316CA"/>
    <w:rsid w:val="00533F05"/>
    <w:rsid w:val="00535D0E"/>
    <w:rsid w:val="0056527F"/>
    <w:rsid w:val="00570892"/>
    <w:rsid w:val="00574616"/>
    <w:rsid w:val="0057717D"/>
    <w:rsid w:val="00581CA0"/>
    <w:rsid w:val="005951D2"/>
    <w:rsid w:val="00596636"/>
    <w:rsid w:val="005A28F3"/>
    <w:rsid w:val="005B061D"/>
    <w:rsid w:val="005B2C3B"/>
    <w:rsid w:val="005C3950"/>
    <w:rsid w:val="00600061"/>
    <w:rsid w:val="00600F0D"/>
    <w:rsid w:val="006108E3"/>
    <w:rsid w:val="00613188"/>
    <w:rsid w:val="00613DAE"/>
    <w:rsid w:val="006212D4"/>
    <w:rsid w:val="00630E3E"/>
    <w:rsid w:val="00632EFE"/>
    <w:rsid w:val="00633624"/>
    <w:rsid w:val="00642BC1"/>
    <w:rsid w:val="00651C1B"/>
    <w:rsid w:val="006538BA"/>
    <w:rsid w:val="00655711"/>
    <w:rsid w:val="00655833"/>
    <w:rsid w:val="00663EB5"/>
    <w:rsid w:val="006667B2"/>
    <w:rsid w:val="00682133"/>
    <w:rsid w:val="006821D8"/>
    <w:rsid w:val="006848BC"/>
    <w:rsid w:val="00687B51"/>
    <w:rsid w:val="00695B55"/>
    <w:rsid w:val="006A60AE"/>
    <w:rsid w:val="006C0314"/>
    <w:rsid w:val="006C090A"/>
    <w:rsid w:val="006C3061"/>
    <w:rsid w:val="006D1E5B"/>
    <w:rsid w:val="006E2350"/>
    <w:rsid w:val="006E376F"/>
    <w:rsid w:val="006F1A80"/>
    <w:rsid w:val="006F36DF"/>
    <w:rsid w:val="006F42C0"/>
    <w:rsid w:val="007059DA"/>
    <w:rsid w:val="00710900"/>
    <w:rsid w:val="00723A76"/>
    <w:rsid w:val="00731CCB"/>
    <w:rsid w:val="007419D0"/>
    <w:rsid w:val="00742B56"/>
    <w:rsid w:val="00742E4F"/>
    <w:rsid w:val="0076198B"/>
    <w:rsid w:val="007654E6"/>
    <w:rsid w:val="00765CF2"/>
    <w:rsid w:val="00773342"/>
    <w:rsid w:val="00774DAF"/>
    <w:rsid w:val="0078347A"/>
    <w:rsid w:val="00786135"/>
    <w:rsid w:val="00786178"/>
    <w:rsid w:val="00787F4B"/>
    <w:rsid w:val="00796B5B"/>
    <w:rsid w:val="007A6C5B"/>
    <w:rsid w:val="007B0047"/>
    <w:rsid w:val="007B0801"/>
    <w:rsid w:val="007B2245"/>
    <w:rsid w:val="007B2C42"/>
    <w:rsid w:val="007B724A"/>
    <w:rsid w:val="007E3A5D"/>
    <w:rsid w:val="007E3E38"/>
    <w:rsid w:val="007E5F7E"/>
    <w:rsid w:val="00800764"/>
    <w:rsid w:val="00806EA5"/>
    <w:rsid w:val="008213C9"/>
    <w:rsid w:val="00830C25"/>
    <w:rsid w:val="00832161"/>
    <w:rsid w:val="00837F96"/>
    <w:rsid w:val="00841907"/>
    <w:rsid w:val="00842333"/>
    <w:rsid w:val="00850836"/>
    <w:rsid w:val="00864B51"/>
    <w:rsid w:val="00875EF5"/>
    <w:rsid w:val="00881DA1"/>
    <w:rsid w:val="0088375B"/>
    <w:rsid w:val="00896320"/>
    <w:rsid w:val="0089776E"/>
    <w:rsid w:val="008A07FD"/>
    <w:rsid w:val="008A1773"/>
    <w:rsid w:val="008B1D14"/>
    <w:rsid w:val="008C3A48"/>
    <w:rsid w:val="008C40E1"/>
    <w:rsid w:val="008C42EB"/>
    <w:rsid w:val="008D02F3"/>
    <w:rsid w:val="008D3DDA"/>
    <w:rsid w:val="008D67BC"/>
    <w:rsid w:val="008E2196"/>
    <w:rsid w:val="008E32BE"/>
    <w:rsid w:val="008E42C0"/>
    <w:rsid w:val="008E600B"/>
    <w:rsid w:val="008E67CF"/>
    <w:rsid w:val="008F09E8"/>
    <w:rsid w:val="008F4944"/>
    <w:rsid w:val="00903D3B"/>
    <w:rsid w:val="00912D06"/>
    <w:rsid w:val="00913573"/>
    <w:rsid w:val="00914A33"/>
    <w:rsid w:val="00916F15"/>
    <w:rsid w:val="00922B21"/>
    <w:rsid w:val="0092734E"/>
    <w:rsid w:val="00930667"/>
    <w:rsid w:val="00932BE5"/>
    <w:rsid w:val="00936C30"/>
    <w:rsid w:val="009463D2"/>
    <w:rsid w:val="00970622"/>
    <w:rsid w:val="009772A2"/>
    <w:rsid w:val="00980BCA"/>
    <w:rsid w:val="00987B0C"/>
    <w:rsid w:val="0099084A"/>
    <w:rsid w:val="00992EE2"/>
    <w:rsid w:val="009A1303"/>
    <w:rsid w:val="009B2AAC"/>
    <w:rsid w:val="009B77B3"/>
    <w:rsid w:val="009C6EA7"/>
    <w:rsid w:val="009D04D7"/>
    <w:rsid w:val="009D34AB"/>
    <w:rsid w:val="009D4865"/>
    <w:rsid w:val="009E51B4"/>
    <w:rsid w:val="00A072E9"/>
    <w:rsid w:val="00A13FC4"/>
    <w:rsid w:val="00A17157"/>
    <w:rsid w:val="00A34602"/>
    <w:rsid w:val="00A36FD8"/>
    <w:rsid w:val="00A37083"/>
    <w:rsid w:val="00A4169B"/>
    <w:rsid w:val="00A420A5"/>
    <w:rsid w:val="00A534CD"/>
    <w:rsid w:val="00A652B0"/>
    <w:rsid w:val="00A6789D"/>
    <w:rsid w:val="00A701CE"/>
    <w:rsid w:val="00A7291C"/>
    <w:rsid w:val="00A750FC"/>
    <w:rsid w:val="00A7701D"/>
    <w:rsid w:val="00A77B3E"/>
    <w:rsid w:val="00A80804"/>
    <w:rsid w:val="00A8493D"/>
    <w:rsid w:val="00AB1809"/>
    <w:rsid w:val="00AB441A"/>
    <w:rsid w:val="00AC57BF"/>
    <w:rsid w:val="00AF0A1D"/>
    <w:rsid w:val="00AF0B25"/>
    <w:rsid w:val="00B04811"/>
    <w:rsid w:val="00B059F2"/>
    <w:rsid w:val="00B12B93"/>
    <w:rsid w:val="00B24D50"/>
    <w:rsid w:val="00B301BC"/>
    <w:rsid w:val="00B425CB"/>
    <w:rsid w:val="00B477C2"/>
    <w:rsid w:val="00B535F7"/>
    <w:rsid w:val="00B61FE5"/>
    <w:rsid w:val="00B622EC"/>
    <w:rsid w:val="00B80094"/>
    <w:rsid w:val="00B90215"/>
    <w:rsid w:val="00B95732"/>
    <w:rsid w:val="00B965AF"/>
    <w:rsid w:val="00BA4567"/>
    <w:rsid w:val="00BA6382"/>
    <w:rsid w:val="00BA67CE"/>
    <w:rsid w:val="00BB18D4"/>
    <w:rsid w:val="00BB2C96"/>
    <w:rsid w:val="00BB5A7E"/>
    <w:rsid w:val="00BB6EB2"/>
    <w:rsid w:val="00BC0EAA"/>
    <w:rsid w:val="00BC7067"/>
    <w:rsid w:val="00BD679E"/>
    <w:rsid w:val="00BE0332"/>
    <w:rsid w:val="00BF276E"/>
    <w:rsid w:val="00BF7199"/>
    <w:rsid w:val="00C02467"/>
    <w:rsid w:val="00C03DAF"/>
    <w:rsid w:val="00C043CF"/>
    <w:rsid w:val="00C14666"/>
    <w:rsid w:val="00C25F04"/>
    <w:rsid w:val="00C418A8"/>
    <w:rsid w:val="00C41FEB"/>
    <w:rsid w:val="00C431CC"/>
    <w:rsid w:val="00C44106"/>
    <w:rsid w:val="00C50E36"/>
    <w:rsid w:val="00C61251"/>
    <w:rsid w:val="00C63AC0"/>
    <w:rsid w:val="00C767C7"/>
    <w:rsid w:val="00C8256F"/>
    <w:rsid w:val="00C91197"/>
    <w:rsid w:val="00CA292F"/>
    <w:rsid w:val="00CA415E"/>
    <w:rsid w:val="00CA583A"/>
    <w:rsid w:val="00CB58FB"/>
    <w:rsid w:val="00CB62B9"/>
    <w:rsid w:val="00CC0595"/>
    <w:rsid w:val="00CC570E"/>
    <w:rsid w:val="00CC61E2"/>
    <w:rsid w:val="00CD02C5"/>
    <w:rsid w:val="00CD1141"/>
    <w:rsid w:val="00CE4427"/>
    <w:rsid w:val="00CF297F"/>
    <w:rsid w:val="00CF6773"/>
    <w:rsid w:val="00D001D9"/>
    <w:rsid w:val="00D165D2"/>
    <w:rsid w:val="00D26659"/>
    <w:rsid w:val="00D26DF8"/>
    <w:rsid w:val="00D27AC8"/>
    <w:rsid w:val="00D32CC7"/>
    <w:rsid w:val="00D32D12"/>
    <w:rsid w:val="00D335A0"/>
    <w:rsid w:val="00D443FD"/>
    <w:rsid w:val="00D453A5"/>
    <w:rsid w:val="00D45C58"/>
    <w:rsid w:val="00D534EB"/>
    <w:rsid w:val="00D55E53"/>
    <w:rsid w:val="00D74797"/>
    <w:rsid w:val="00D82DB0"/>
    <w:rsid w:val="00D832BE"/>
    <w:rsid w:val="00D92E6F"/>
    <w:rsid w:val="00DA0709"/>
    <w:rsid w:val="00DB2C6D"/>
    <w:rsid w:val="00DC3ABF"/>
    <w:rsid w:val="00DC536C"/>
    <w:rsid w:val="00DD5EE1"/>
    <w:rsid w:val="00DE1563"/>
    <w:rsid w:val="00DF2762"/>
    <w:rsid w:val="00E0382F"/>
    <w:rsid w:val="00E112A7"/>
    <w:rsid w:val="00E14A2C"/>
    <w:rsid w:val="00E56B51"/>
    <w:rsid w:val="00E72590"/>
    <w:rsid w:val="00E74B9F"/>
    <w:rsid w:val="00E90D65"/>
    <w:rsid w:val="00EA1C5C"/>
    <w:rsid w:val="00EA228F"/>
    <w:rsid w:val="00EA4E26"/>
    <w:rsid w:val="00EB1706"/>
    <w:rsid w:val="00EB358C"/>
    <w:rsid w:val="00EB63A3"/>
    <w:rsid w:val="00EC5C82"/>
    <w:rsid w:val="00ED1887"/>
    <w:rsid w:val="00EE367E"/>
    <w:rsid w:val="00EE3722"/>
    <w:rsid w:val="00EF089D"/>
    <w:rsid w:val="00EF4DE5"/>
    <w:rsid w:val="00F02254"/>
    <w:rsid w:val="00F14116"/>
    <w:rsid w:val="00F20035"/>
    <w:rsid w:val="00F24A8E"/>
    <w:rsid w:val="00F27F9D"/>
    <w:rsid w:val="00F31FD0"/>
    <w:rsid w:val="00F32638"/>
    <w:rsid w:val="00F413DF"/>
    <w:rsid w:val="00F50ABD"/>
    <w:rsid w:val="00F50E74"/>
    <w:rsid w:val="00F52CF0"/>
    <w:rsid w:val="00F53BC2"/>
    <w:rsid w:val="00F54B67"/>
    <w:rsid w:val="00F63304"/>
    <w:rsid w:val="00F67A9E"/>
    <w:rsid w:val="00F80E44"/>
    <w:rsid w:val="00F85746"/>
    <w:rsid w:val="00F92715"/>
    <w:rsid w:val="00F941F4"/>
    <w:rsid w:val="00FA0F00"/>
    <w:rsid w:val="00FB0D35"/>
    <w:rsid w:val="00FB4522"/>
    <w:rsid w:val="00FB6A19"/>
    <w:rsid w:val="00FD13EC"/>
    <w:rsid w:val="00FD2FA9"/>
    <w:rsid w:val="00FF4FA4"/>
    <w:rsid w:val="00FF75D1"/>
    <w:rsid w:val="018B306D"/>
    <w:rsid w:val="01ABA310"/>
    <w:rsid w:val="01F072FB"/>
    <w:rsid w:val="04D00044"/>
    <w:rsid w:val="05FF7DA9"/>
    <w:rsid w:val="07CBFF96"/>
    <w:rsid w:val="0E3C5F04"/>
    <w:rsid w:val="1069F834"/>
    <w:rsid w:val="13C6D4D8"/>
    <w:rsid w:val="14515A2E"/>
    <w:rsid w:val="153C337C"/>
    <w:rsid w:val="1562A539"/>
    <w:rsid w:val="15ED2A8F"/>
    <w:rsid w:val="1788FAF0"/>
    <w:rsid w:val="1B6DDCD4"/>
    <w:rsid w:val="1C534F9D"/>
    <w:rsid w:val="1C5C6C13"/>
    <w:rsid w:val="1DC45E20"/>
    <w:rsid w:val="217D9AA3"/>
    <w:rsid w:val="2845FD38"/>
    <w:rsid w:val="299E059A"/>
    <w:rsid w:val="2AF662E2"/>
    <w:rsid w:val="2FA901AF"/>
    <w:rsid w:val="36F3109A"/>
    <w:rsid w:val="3D4A25E0"/>
    <w:rsid w:val="47090193"/>
    <w:rsid w:val="474EBB32"/>
    <w:rsid w:val="484E12A7"/>
    <w:rsid w:val="4B1B6FBC"/>
    <w:rsid w:val="4B2C77C2"/>
    <w:rsid w:val="4B33FFCF"/>
    <w:rsid w:val="4C41B73D"/>
    <w:rsid w:val="4CFCF5C2"/>
    <w:rsid w:val="4D72EECA"/>
    <w:rsid w:val="4FC0EC98"/>
    <w:rsid w:val="50AFE3D9"/>
    <w:rsid w:val="52FBAF2E"/>
    <w:rsid w:val="53D778B4"/>
    <w:rsid w:val="56C6B84A"/>
    <w:rsid w:val="5B06C113"/>
    <w:rsid w:val="5B4A8912"/>
    <w:rsid w:val="62E076D5"/>
    <w:rsid w:val="6D01D5E4"/>
    <w:rsid w:val="72E7AB2A"/>
    <w:rsid w:val="7385565D"/>
    <w:rsid w:val="7854E102"/>
    <w:rsid w:val="7C937B0E"/>
    <w:rsid w:val="7DDD2FB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A8DC6"/>
  <w15:docId w15:val="{7D9E44B6-B466-4894-957E-ADAE4DCB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style>
  <w:style w:type="paragraph" w:customStyle="1" w:styleId="Style-2">
    <w:name w:val="Style-2"/>
  </w:style>
  <w:style w:type="paragraph" w:customStyle="1" w:styleId="ListStyle">
    <w:name w:val="ListStyle"/>
  </w:style>
  <w:style w:type="paragraph" w:customStyle="1" w:styleId="Style-3">
    <w:name w:val="Style-3"/>
  </w:style>
  <w:style w:type="paragraph" w:styleId="Header">
    <w:name w:val="header"/>
    <w:basedOn w:val="Normal"/>
    <w:link w:val="HeaderChar"/>
    <w:uiPriority w:val="99"/>
    <w:rsid w:val="00AF74CF"/>
    <w:pPr>
      <w:tabs>
        <w:tab w:val="center" w:pos="4320"/>
        <w:tab w:val="right" w:pos="8640"/>
      </w:tabs>
    </w:pPr>
  </w:style>
  <w:style w:type="character" w:customStyle="1" w:styleId="HeaderChar">
    <w:name w:val="Header Char"/>
    <w:basedOn w:val="DefaultParagraphFont"/>
    <w:link w:val="Header"/>
    <w:uiPriority w:val="99"/>
    <w:rsid w:val="00AF74CF"/>
    <w:rPr>
      <w:sz w:val="24"/>
      <w:szCs w:val="24"/>
    </w:rPr>
  </w:style>
  <w:style w:type="paragraph" w:styleId="Footer">
    <w:name w:val="footer"/>
    <w:basedOn w:val="Normal"/>
    <w:link w:val="FooterChar"/>
    <w:rsid w:val="00AF74CF"/>
    <w:pPr>
      <w:tabs>
        <w:tab w:val="center" w:pos="4320"/>
        <w:tab w:val="right" w:pos="8640"/>
      </w:tabs>
    </w:pPr>
  </w:style>
  <w:style w:type="character" w:customStyle="1" w:styleId="FooterChar">
    <w:name w:val="Footer Char"/>
    <w:basedOn w:val="DefaultParagraphFont"/>
    <w:link w:val="Footer"/>
    <w:rsid w:val="00AF74CF"/>
    <w:rPr>
      <w:sz w:val="24"/>
      <w:szCs w:val="24"/>
    </w:rPr>
  </w:style>
  <w:style w:type="paragraph" w:customStyle="1" w:styleId="Style-4">
    <w:name w:val="Style-4"/>
    <w:rsid w:val="00AF74CF"/>
  </w:style>
  <w:style w:type="character" w:styleId="Hyperlink">
    <w:name w:val="Hyperlink"/>
    <w:basedOn w:val="DefaultParagraphFont"/>
    <w:rsid w:val="006A4BFA"/>
    <w:rPr>
      <w:color w:val="0000FF"/>
      <w:u w:val="single"/>
    </w:rPr>
  </w:style>
  <w:style w:type="table" w:styleId="TableGrid">
    <w:name w:val="Table Grid"/>
    <w:basedOn w:val="TableNormal"/>
    <w:rsid w:val="007B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E4427"/>
    <w:rPr>
      <w:color w:val="800080" w:themeColor="followedHyperlink"/>
      <w:u w:val="single"/>
    </w:rPr>
  </w:style>
  <w:style w:type="paragraph" w:styleId="NormalWeb">
    <w:name w:val="Normal (Web)"/>
    <w:basedOn w:val="Normal"/>
    <w:uiPriority w:val="99"/>
    <w:unhideWhenUsed/>
    <w:rsid w:val="00B535F7"/>
    <w:pPr>
      <w:spacing w:before="100" w:beforeAutospacing="1" w:after="100" w:afterAutospacing="1"/>
    </w:pPr>
    <w:rPr>
      <w:rFonts w:ascii="Times" w:hAnsi="Times"/>
      <w:sz w:val="20"/>
      <w:szCs w:val="20"/>
    </w:rPr>
  </w:style>
  <w:style w:type="paragraph" w:styleId="BalloonText">
    <w:name w:val="Balloon Text"/>
    <w:basedOn w:val="Normal"/>
    <w:link w:val="BalloonTextChar"/>
    <w:rsid w:val="00DD5EE1"/>
    <w:rPr>
      <w:rFonts w:ascii="Lucida Grande" w:hAnsi="Lucida Grande" w:cs="Lucida Grande"/>
      <w:sz w:val="18"/>
      <w:szCs w:val="18"/>
    </w:rPr>
  </w:style>
  <w:style w:type="character" w:customStyle="1" w:styleId="BalloonTextChar">
    <w:name w:val="Balloon Text Char"/>
    <w:basedOn w:val="DefaultParagraphFont"/>
    <w:link w:val="BalloonText"/>
    <w:rsid w:val="00DD5EE1"/>
    <w:rPr>
      <w:rFonts w:ascii="Lucida Grande" w:hAnsi="Lucida Grande" w:cs="Lucida Grande"/>
      <w:sz w:val="18"/>
      <w:szCs w:val="18"/>
    </w:rPr>
  </w:style>
  <w:style w:type="paragraph" w:styleId="ListParagraph">
    <w:name w:val="List Paragraph"/>
    <w:basedOn w:val="Normal"/>
    <w:uiPriority w:val="34"/>
    <w:qFormat/>
    <w:rsid w:val="00DD5EE1"/>
    <w:pPr>
      <w:ind w:left="720"/>
      <w:contextualSpacing/>
    </w:pPr>
  </w:style>
  <w:style w:type="character" w:styleId="PlaceholderText">
    <w:name w:val="Placeholder Text"/>
    <w:basedOn w:val="DefaultParagraphFont"/>
    <w:semiHidden/>
    <w:rsid w:val="00335AE8"/>
    <w:rPr>
      <w:color w:val="808080"/>
    </w:rPr>
  </w:style>
  <w:style w:type="character" w:styleId="UnresolvedMention">
    <w:name w:val="Unresolved Mention"/>
    <w:basedOn w:val="DefaultParagraphFont"/>
    <w:uiPriority w:val="99"/>
    <w:semiHidden/>
    <w:unhideWhenUsed/>
    <w:rsid w:val="00BD679E"/>
    <w:rPr>
      <w:color w:val="605E5C"/>
      <w:shd w:val="clear" w:color="auto" w:fill="E1DFDD"/>
    </w:rPr>
  </w:style>
  <w:style w:type="paragraph" w:styleId="Revision">
    <w:name w:val="Revision"/>
    <w:hidden/>
    <w:semiHidden/>
    <w:rsid w:val="0066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5643">
      <w:bodyDiv w:val="1"/>
      <w:marLeft w:val="0"/>
      <w:marRight w:val="0"/>
      <w:marTop w:val="0"/>
      <w:marBottom w:val="0"/>
      <w:divBdr>
        <w:top w:val="none" w:sz="0" w:space="0" w:color="auto"/>
        <w:left w:val="none" w:sz="0" w:space="0" w:color="auto"/>
        <w:bottom w:val="none" w:sz="0" w:space="0" w:color="auto"/>
        <w:right w:val="none" w:sz="0" w:space="0" w:color="auto"/>
      </w:divBdr>
    </w:div>
    <w:div w:id="401680469">
      <w:bodyDiv w:val="1"/>
      <w:marLeft w:val="0"/>
      <w:marRight w:val="0"/>
      <w:marTop w:val="0"/>
      <w:marBottom w:val="0"/>
      <w:divBdr>
        <w:top w:val="none" w:sz="0" w:space="0" w:color="auto"/>
        <w:left w:val="none" w:sz="0" w:space="0" w:color="auto"/>
        <w:bottom w:val="none" w:sz="0" w:space="0" w:color="auto"/>
        <w:right w:val="none" w:sz="0" w:space="0" w:color="auto"/>
      </w:divBdr>
    </w:div>
    <w:div w:id="677268427">
      <w:bodyDiv w:val="1"/>
      <w:marLeft w:val="0"/>
      <w:marRight w:val="0"/>
      <w:marTop w:val="0"/>
      <w:marBottom w:val="0"/>
      <w:divBdr>
        <w:top w:val="none" w:sz="0" w:space="0" w:color="auto"/>
        <w:left w:val="none" w:sz="0" w:space="0" w:color="auto"/>
        <w:bottom w:val="none" w:sz="0" w:space="0" w:color="auto"/>
        <w:right w:val="none" w:sz="0" w:space="0" w:color="auto"/>
      </w:divBdr>
      <w:divsChild>
        <w:div w:id="1255044692">
          <w:marLeft w:val="0"/>
          <w:marRight w:val="0"/>
          <w:marTop w:val="0"/>
          <w:marBottom w:val="0"/>
          <w:divBdr>
            <w:top w:val="none" w:sz="0" w:space="0" w:color="auto"/>
            <w:left w:val="none" w:sz="0" w:space="0" w:color="auto"/>
            <w:bottom w:val="none" w:sz="0" w:space="0" w:color="auto"/>
            <w:right w:val="none" w:sz="0" w:space="0" w:color="auto"/>
          </w:divBdr>
          <w:divsChild>
            <w:div w:id="1461147229">
              <w:marLeft w:val="0"/>
              <w:marRight w:val="0"/>
              <w:marTop w:val="0"/>
              <w:marBottom w:val="0"/>
              <w:divBdr>
                <w:top w:val="none" w:sz="0" w:space="0" w:color="auto"/>
                <w:left w:val="none" w:sz="0" w:space="0" w:color="auto"/>
                <w:bottom w:val="none" w:sz="0" w:space="0" w:color="auto"/>
                <w:right w:val="none" w:sz="0" w:space="0" w:color="auto"/>
              </w:divBdr>
              <w:divsChild>
                <w:div w:id="247427974">
                  <w:marLeft w:val="0"/>
                  <w:marRight w:val="0"/>
                  <w:marTop w:val="0"/>
                  <w:marBottom w:val="0"/>
                  <w:divBdr>
                    <w:top w:val="none" w:sz="0" w:space="0" w:color="auto"/>
                    <w:left w:val="none" w:sz="0" w:space="0" w:color="auto"/>
                    <w:bottom w:val="none" w:sz="0" w:space="0" w:color="auto"/>
                    <w:right w:val="none" w:sz="0" w:space="0" w:color="auto"/>
                  </w:divBdr>
                  <w:divsChild>
                    <w:div w:id="1162233514">
                      <w:marLeft w:val="0"/>
                      <w:marRight w:val="0"/>
                      <w:marTop w:val="0"/>
                      <w:marBottom w:val="0"/>
                      <w:divBdr>
                        <w:top w:val="none" w:sz="0" w:space="0" w:color="auto"/>
                        <w:left w:val="none" w:sz="0" w:space="0" w:color="auto"/>
                        <w:bottom w:val="none" w:sz="0" w:space="0" w:color="auto"/>
                        <w:right w:val="none" w:sz="0" w:space="0" w:color="auto"/>
                      </w:divBdr>
                      <w:divsChild>
                        <w:div w:id="477187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1653568">
                  <w:marLeft w:val="0"/>
                  <w:marRight w:val="0"/>
                  <w:marTop w:val="0"/>
                  <w:marBottom w:val="0"/>
                  <w:divBdr>
                    <w:top w:val="none" w:sz="0" w:space="0" w:color="auto"/>
                    <w:left w:val="none" w:sz="0" w:space="0" w:color="auto"/>
                    <w:bottom w:val="none" w:sz="0" w:space="0" w:color="auto"/>
                    <w:right w:val="none" w:sz="0" w:space="0" w:color="auto"/>
                  </w:divBdr>
                  <w:divsChild>
                    <w:div w:id="3384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82940">
      <w:bodyDiv w:val="1"/>
      <w:marLeft w:val="0"/>
      <w:marRight w:val="0"/>
      <w:marTop w:val="0"/>
      <w:marBottom w:val="0"/>
      <w:divBdr>
        <w:top w:val="none" w:sz="0" w:space="0" w:color="auto"/>
        <w:left w:val="none" w:sz="0" w:space="0" w:color="auto"/>
        <w:bottom w:val="none" w:sz="0" w:space="0" w:color="auto"/>
        <w:right w:val="none" w:sz="0" w:space="0" w:color="auto"/>
      </w:divBdr>
      <w:divsChild>
        <w:div w:id="1113207219">
          <w:marLeft w:val="0"/>
          <w:marRight w:val="0"/>
          <w:marTop w:val="0"/>
          <w:marBottom w:val="0"/>
          <w:divBdr>
            <w:top w:val="none" w:sz="0" w:space="0" w:color="auto"/>
            <w:left w:val="none" w:sz="0" w:space="0" w:color="auto"/>
            <w:bottom w:val="none" w:sz="0" w:space="0" w:color="auto"/>
            <w:right w:val="none" w:sz="0" w:space="0" w:color="auto"/>
          </w:divBdr>
          <w:divsChild>
            <w:div w:id="626744879">
              <w:marLeft w:val="0"/>
              <w:marRight w:val="0"/>
              <w:marTop w:val="0"/>
              <w:marBottom w:val="0"/>
              <w:divBdr>
                <w:top w:val="none" w:sz="0" w:space="0" w:color="auto"/>
                <w:left w:val="none" w:sz="0" w:space="0" w:color="auto"/>
                <w:bottom w:val="none" w:sz="0" w:space="0" w:color="auto"/>
                <w:right w:val="none" w:sz="0" w:space="0" w:color="auto"/>
              </w:divBdr>
              <w:divsChild>
                <w:div w:id="89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3154">
      <w:bodyDiv w:val="1"/>
      <w:marLeft w:val="0"/>
      <w:marRight w:val="0"/>
      <w:marTop w:val="0"/>
      <w:marBottom w:val="0"/>
      <w:divBdr>
        <w:top w:val="none" w:sz="0" w:space="0" w:color="auto"/>
        <w:left w:val="none" w:sz="0" w:space="0" w:color="auto"/>
        <w:bottom w:val="none" w:sz="0" w:space="0" w:color="auto"/>
        <w:right w:val="none" w:sz="0" w:space="0" w:color="auto"/>
      </w:divBdr>
      <w:divsChild>
        <w:div w:id="375278556">
          <w:marLeft w:val="0"/>
          <w:marRight w:val="0"/>
          <w:marTop w:val="0"/>
          <w:marBottom w:val="0"/>
          <w:divBdr>
            <w:top w:val="none" w:sz="0" w:space="0" w:color="auto"/>
            <w:left w:val="none" w:sz="0" w:space="0" w:color="auto"/>
            <w:bottom w:val="none" w:sz="0" w:space="0" w:color="auto"/>
            <w:right w:val="none" w:sz="0" w:space="0" w:color="auto"/>
          </w:divBdr>
          <w:divsChild>
            <w:div w:id="342321560">
              <w:marLeft w:val="0"/>
              <w:marRight w:val="0"/>
              <w:marTop w:val="0"/>
              <w:marBottom w:val="0"/>
              <w:divBdr>
                <w:top w:val="none" w:sz="0" w:space="0" w:color="auto"/>
                <w:left w:val="none" w:sz="0" w:space="0" w:color="auto"/>
                <w:bottom w:val="none" w:sz="0" w:space="0" w:color="auto"/>
                <w:right w:val="none" w:sz="0" w:space="0" w:color="auto"/>
              </w:divBdr>
              <w:divsChild>
                <w:div w:id="1131439094">
                  <w:marLeft w:val="0"/>
                  <w:marRight w:val="0"/>
                  <w:marTop w:val="0"/>
                  <w:marBottom w:val="0"/>
                  <w:divBdr>
                    <w:top w:val="none" w:sz="0" w:space="0" w:color="auto"/>
                    <w:left w:val="none" w:sz="0" w:space="0" w:color="auto"/>
                    <w:bottom w:val="none" w:sz="0" w:space="0" w:color="auto"/>
                    <w:right w:val="none" w:sz="0" w:space="0" w:color="auto"/>
                  </w:divBdr>
                  <w:divsChild>
                    <w:div w:id="1160459473">
                      <w:marLeft w:val="0"/>
                      <w:marRight w:val="0"/>
                      <w:marTop w:val="0"/>
                      <w:marBottom w:val="0"/>
                      <w:divBdr>
                        <w:top w:val="none" w:sz="0" w:space="0" w:color="auto"/>
                        <w:left w:val="none" w:sz="0" w:space="0" w:color="auto"/>
                        <w:bottom w:val="none" w:sz="0" w:space="0" w:color="auto"/>
                        <w:right w:val="none" w:sz="0" w:space="0" w:color="auto"/>
                      </w:divBdr>
                      <w:divsChild>
                        <w:div w:id="1184443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1505426">
                  <w:marLeft w:val="0"/>
                  <w:marRight w:val="0"/>
                  <w:marTop w:val="0"/>
                  <w:marBottom w:val="0"/>
                  <w:divBdr>
                    <w:top w:val="none" w:sz="0" w:space="0" w:color="auto"/>
                    <w:left w:val="none" w:sz="0" w:space="0" w:color="auto"/>
                    <w:bottom w:val="none" w:sz="0" w:space="0" w:color="auto"/>
                    <w:right w:val="none" w:sz="0" w:space="0" w:color="auto"/>
                  </w:divBdr>
                  <w:divsChild>
                    <w:div w:id="80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9017">
      <w:bodyDiv w:val="1"/>
      <w:marLeft w:val="0"/>
      <w:marRight w:val="0"/>
      <w:marTop w:val="0"/>
      <w:marBottom w:val="0"/>
      <w:divBdr>
        <w:top w:val="none" w:sz="0" w:space="0" w:color="auto"/>
        <w:left w:val="none" w:sz="0" w:space="0" w:color="auto"/>
        <w:bottom w:val="none" w:sz="0" w:space="0" w:color="auto"/>
        <w:right w:val="none" w:sz="0" w:space="0" w:color="auto"/>
      </w:divBdr>
    </w:div>
    <w:div w:id="1489593053">
      <w:bodyDiv w:val="1"/>
      <w:marLeft w:val="0"/>
      <w:marRight w:val="0"/>
      <w:marTop w:val="0"/>
      <w:marBottom w:val="0"/>
      <w:divBdr>
        <w:top w:val="none" w:sz="0" w:space="0" w:color="auto"/>
        <w:left w:val="none" w:sz="0" w:space="0" w:color="auto"/>
        <w:bottom w:val="none" w:sz="0" w:space="0" w:color="auto"/>
        <w:right w:val="none" w:sz="0" w:space="0" w:color="auto"/>
      </w:divBdr>
    </w:div>
    <w:div w:id="1934431022">
      <w:bodyDiv w:val="1"/>
      <w:marLeft w:val="0"/>
      <w:marRight w:val="0"/>
      <w:marTop w:val="0"/>
      <w:marBottom w:val="0"/>
      <w:divBdr>
        <w:top w:val="none" w:sz="0" w:space="0" w:color="auto"/>
        <w:left w:val="none" w:sz="0" w:space="0" w:color="auto"/>
        <w:bottom w:val="none" w:sz="0" w:space="0" w:color="auto"/>
        <w:right w:val="none" w:sz="0" w:space="0" w:color="auto"/>
      </w:divBdr>
      <w:divsChild>
        <w:div w:id="79372717">
          <w:marLeft w:val="0"/>
          <w:marRight w:val="0"/>
          <w:marTop w:val="0"/>
          <w:marBottom w:val="0"/>
          <w:divBdr>
            <w:top w:val="none" w:sz="0" w:space="0" w:color="auto"/>
            <w:left w:val="none" w:sz="0" w:space="0" w:color="auto"/>
            <w:bottom w:val="none" w:sz="0" w:space="0" w:color="auto"/>
            <w:right w:val="none" w:sz="0" w:space="0" w:color="auto"/>
          </w:divBdr>
          <w:divsChild>
            <w:div w:id="1978220472">
              <w:marLeft w:val="0"/>
              <w:marRight w:val="0"/>
              <w:marTop w:val="0"/>
              <w:marBottom w:val="0"/>
              <w:divBdr>
                <w:top w:val="none" w:sz="0" w:space="0" w:color="auto"/>
                <w:left w:val="none" w:sz="0" w:space="0" w:color="auto"/>
                <w:bottom w:val="none" w:sz="0" w:space="0" w:color="auto"/>
                <w:right w:val="none" w:sz="0" w:space="0" w:color="auto"/>
              </w:divBdr>
              <w:divsChild>
                <w:div w:id="1336492480">
                  <w:marLeft w:val="0"/>
                  <w:marRight w:val="0"/>
                  <w:marTop w:val="0"/>
                  <w:marBottom w:val="0"/>
                  <w:divBdr>
                    <w:top w:val="none" w:sz="0" w:space="0" w:color="auto"/>
                    <w:left w:val="none" w:sz="0" w:space="0" w:color="auto"/>
                    <w:bottom w:val="none" w:sz="0" w:space="0" w:color="auto"/>
                    <w:right w:val="none" w:sz="0" w:space="0" w:color="auto"/>
                  </w:divBdr>
                  <w:divsChild>
                    <w:div w:id="1741519676">
                      <w:marLeft w:val="0"/>
                      <w:marRight w:val="0"/>
                      <w:marTop w:val="0"/>
                      <w:marBottom w:val="0"/>
                      <w:divBdr>
                        <w:top w:val="none" w:sz="0" w:space="0" w:color="auto"/>
                        <w:left w:val="none" w:sz="0" w:space="0" w:color="auto"/>
                        <w:bottom w:val="none" w:sz="0" w:space="0" w:color="auto"/>
                        <w:right w:val="none" w:sz="0" w:space="0" w:color="auto"/>
                      </w:divBdr>
                    </w:div>
                  </w:divsChild>
                </w:div>
                <w:div w:id="1390349045">
                  <w:marLeft w:val="0"/>
                  <w:marRight w:val="0"/>
                  <w:marTop w:val="0"/>
                  <w:marBottom w:val="0"/>
                  <w:divBdr>
                    <w:top w:val="none" w:sz="0" w:space="0" w:color="auto"/>
                    <w:left w:val="none" w:sz="0" w:space="0" w:color="auto"/>
                    <w:bottom w:val="none" w:sz="0" w:space="0" w:color="auto"/>
                    <w:right w:val="none" w:sz="0" w:space="0" w:color="auto"/>
                  </w:divBdr>
                  <w:divsChild>
                    <w:div w:id="112864882">
                      <w:marLeft w:val="0"/>
                      <w:marRight w:val="0"/>
                      <w:marTop w:val="0"/>
                      <w:marBottom w:val="0"/>
                      <w:divBdr>
                        <w:top w:val="none" w:sz="0" w:space="0" w:color="auto"/>
                        <w:left w:val="none" w:sz="0" w:space="0" w:color="auto"/>
                        <w:bottom w:val="none" w:sz="0" w:space="0" w:color="auto"/>
                        <w:right w:val="none" w:sz="0" w:space="0" w:color="auto"/>
                      </w:divBdr>
                      <w:divsChild>
                        <w:div w:id="246381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27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tonblanchard/microwat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ntonblanchard/microwatt"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tonblanchard/microwatt"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ieee.org/conferences_events/conferences/publishing/templat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ntonblanchard/microw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3c46751c-e751-4fa9-b38c-024b8694fdcb" xsi:nil="true"/>
    <CultureName xmlns="3c46751c-e751-4fa9-b38c-024b8694fdcb" xsi:nil="true"/>
    <Students xmlns="3c46751c-e751-4fa9-b38c-024b8694fdcb">
      <UserInfo>
        <DisplayName/>
        <AccountId xsi:nil="true"/>
        <AccountType/>
      </UserInfo>
    </Students>
    <Is_Collaboration_Space_Locked xmlns="3c46751c-e751-4fa9-b38c-024b8694fdcb" xsi:nil="true"/>
    <Self_Registration_Enabled xmlns="3c46751c-e751-4fa9-b38c-024b8694fdcb" xsi:nil="true"/>
    <Teachers xmlns="3c46751c-e751-4fa9-b38c-024b8694fdcb">
      <UserInfo>
        <DisplayName/>
        <AccountId xsi:nil="true"/>
        <AccountType/>
      </UserInfo>
    </Teachers>
    <AppVersion xmlns="3c46751c-e751-4fa9-b38c-024b8694fdcb" xsi:nil="true"/>
    <TeamsChannelId xmlns="3c46751c-e751-4fa9-b38c-024b8694fdcb" xsi:nil="true"/>
    <IsNotebookLocked xmlns="3c46751c-e751-4fa9-b38c-024b8694fdcb" xsi:nil="true"/>
    <Math_Settings xmlns="3c46751c-e751-4fa9-b38c-024b8694fdcb" xsi:nil="true"/>
    <NotebookType xmlns="3c46751c-e751-4fa9-b38c-024b8694fdcb" xsi:nil="true"/>
    <Teams_Channel_Section_Location xmlns="3c46751c-e751-4fa9-b38c-024b8694fdcb" xsi:nil="true"/>
    <FolderType xmlns="3c46751c-e751-4fa9-b38c-024b8694fdcb" xsi:nil="true"/>
    <Owner xmlns="3c46751c-e751-4fa9-b38c-024b8694fdcb">
      <UserInfo>
        <DisplayName/>
        <AccountId xsi:nil="true"/>
        <AccountType/>
      </UserInfo>
    </Owner>
    <Student_Groups xmlns="3c46751c-e751-4fa9-b38c-024b8694fdcb">
      <UserInfo>
        <DisplayName/>
        <AccountId xsi:nil="true"/>
        <AccountType/>
      </UserInfo>
    </Student_Groups>
    <Distribution_Groups xmlns="3c46751c-e751-4fa9-b38c-024b8694fdcb" xsi:nil="true"/>
    <LMS_Mappings xmlns="3c46751c-e751-4fa9-b38c-024b8694fdcb" xsi:nil="true"/>
    <Invited_Students xmlns="3c46751c-e751-4fa9-b38c-024b8694fdcb" xsi:nil="true"/>
    <Templates xmlns="3c46751c-e751-4fa9-b38c-024b8694fdcb" xsi:nil="true"/>
    <Invited_Teachers xmlns="3c46751c-e751-4fa9-b38c-024b8694fdcb" xsi:nil="true"/>
    <DefaultSectionNames xmlns="3c46751c-e751-4fa9-b38c-024b8694fdc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251A903F3D3E4295EB425E848D6059" ma:contentTypeVersion="23" ma:contentTypeDescription="Create a new document." ma:contentTypeScope="" ma:versionID="5d0a21537201a4aca5e7345be58a0cb3">
  <xsd:schema xmlns:xsd="http://www.w3.org/2001/XMLSchema" xmlns:xs="http://www.w3.org/2001/XMLSchema" xmlns:p="http://schemas.microsoft.com/office/2006/metadata/properties" xmlns:ns2="3c46751c-e751-4fa9-b38c-024b8694fdcb" targetNamespace="http://schemas.microsoft.com/office/2006/metadata/properties" ma:root="true" ma:fieldsID="3022295513a44aaca484daa6a0d026ff" ns2:_="">
    <xsd:import namespace="3c46751c-e751-4fa9-b38c-024b8694fdcb"/>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6751c-e751-4fa9-b38c-024b8694fdc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D933F4-41A7-4B32-AF4F-FA3F2EFCC5A5}">
  <ds:schemaRefs>
    <ds:schemaRef ds:uri="http://schemas.microsoft.com/office/2006/metadata/properties"/>
    <ds:schemaRef ds:uri="http://schemas.microsoft.com/office/infopath/2007/PartnerControls"/>
    <ds:schemaRef ds:uri="3c46751c-e751-4fa9-b38c-024b8694fdcb"/>
  </ds:schemaRefs>
</ds:datastoreItem>
</file>

<file path=customXml/itemProps2.xml><?xml version="1.0" encoding="utf-8"?>
<ds:datastoreItem xmlns:ds="http://schemas.openxmlformats.org/officeDocument/2006/customXml" ds:itemID="{6DDE491C-A8F6-453E-AAE1-8E5AB8C84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6751c-e751-4fa9-b38c-024b8694f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37B71A-9FE9-4147-AF77-F0D297E7B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2359</Words>
  <Characters>13449</Characters>
  <Application>Microsoft Office Word</Application>
  <DocSecurity>0</DocSecurity>
  <Lines>112</Lines>
  <Paragraphs>31</Paragraphs>
  <ScaleCrop>false</ScaleCrop>
  <Company/>
  <LinksUpToDate>false</LinksUpToDate>
  <CharactersWithSpaces>15777</CharactersWithSpaces>
  <SharedDoc>false</SharedDoc>
  <HLinks>
    <vt:vector size="66" baseType="variant">
      <vt:variant>
        <vt:i4>5636110</vt:i4>
      </vt:variant>
      <vt:variant>
        <vt:i4>39</vt:i4>
      </vt:variant>
      <vt:variant>
        <vt:i4>0</vt:i4>
      </vt:variant>
      <vt:variant>
        <vt:i4>5</vt:i4>
      </vt:variant>
      <vt:variant>
        <vt:lpwstr>https://github.com/antonblanchard/microwatt</vt:lpwstr>
      </vt:variant>
      <vt:variant>
        <vt:lpwstr>synthesis-on-xilinx-fpgas-using-vivado</vt:lpwstr>
      </vt:variant>
      <vt:variant>
        <vt:i4>2621484</vt:i4>
      </vt:variant>
      <vt:variant>
        <vt:i4>36</vt:i4>
      </vt:variant>
      <vt:variant>
        <vt:i4>0</vt:i4>
      </vt:variant>
      <vt:variant>
        <vt:i4>5</vt:i4>
      </vt:variant>
      <vt:variant>
        <vt:lpwstr>https://github.com/antonblanchard/microwatt</vt:lpwstr>
      </vt:variant>
      <vt:variant>
        <vt:lpwstr/>
      </vt:variant>
      <vt:variant>
        <vt:i4>3014767</vt:i4>
      </vt:variant>
      <vt:variant>
        <vt:i4>33</vt:i4>
      </vt:variant>
      <vt:variant>
        <vt:i4>0</vt:i4>
      </vt:variant>
      <vt:variant>
        <vt:i4>5</vt:i4>
      </vt:variant>
      <vt:variant>
        <vt:lpwstr>https://github.com/openpower-cores/a2i/tree/master/rel</vt:lpwstr>
      </vt:variant>
      <vt:variant>
        <vt:lpwstr/>
      </vt:variant>
      <vt:variant>
        <vt:i4>5046351</vt:i4>
      </vt:variant>
      <vt:variant>
        <vt:i4>30</vt:i4>
      </vt:variant>
      <vt:variant>
        <vt:i4>0</vt:i4>
      </vt:variant>
      <vt:variant>
        <vt:i4>5</vt:i4>
      </vt:variant>
      <vt:variant>
        <vt:lpwstr>https://git.openpower.foundation/cores/a2o/src/branch/master/dev</vt:lpwstr>
      </vt:variant>
      <vt:variant>
        <vt:lpwstr/>
      </vt:variant>
      <vt:variant>
        <vt:i4>1703953</vt:i4>
      </vt:variant>
      <vt:variant>
        <vt:i4>27</vt:i4>
      </vt:variant>
      <vt:variant>
        <vt:i4>0</vt:i4>
      </vt:variant>
      <vt:variant>
        <vt:i4>5</vt:i4>
      </vt:variant>
      <vt:variant>
        <vt:lpwstr>https://www.talospace.com/2019/09/a-beginners-guide-to-hacking-microwatt.html</vt:lpwstr>
      </vt:variant>
      <vt:variant>
        <vt:lpwstr/>
      </vt:variant>
      <vt:variant>
        <vt:i4>7667755</vt:i4>
      </vt:variant>
      <vt:variant>
        <vt:i4>24</vt:i4>
      </vt:variant>
      <vt:variant>
        <vt:i4>0</vt:i4>
      </vt:variant>
      <vt:variant>
        <vt:i4>5</vt:i4>
      </vt:variant>
      <vt:variant>
        <vt:lpwstr>https://youtu.be/g3slH03MCmo?t=526</vt:lpwstr>
      </vt:variant>
      <vt:variant>
        <vt:lpwstr/>
      </vt:variant>
      <vt:variant>
        <vt:i4>2621484</vt:i4>
      </vt:variant>
      <vt:variant>
        <vt:i4>21</vt:i4>
      </vt:variant>
      <vt:variant>
        <vt:i4>0</vt:i4>
      </vt:variant>
      <vt:variant>
        <vt:i4>5</vt:i4>
      </vt:variant>
      <vt:variant>
        <vt:lpwstr>https://github.com/antonblanchard/microwatt</vt:lpwstr>
      </vt:variant>
      <vt:variant>
        <vt:lpwstr/>
      </vt:variant>
      <vt:variant>
        <vt:i4>2621484</vt:i4>
      </vt:variant>
      <vt:variant>
        <vt:i4>18</vt:i4>
      </vt:variant>
      <vt:variant>
        <vt:i4>0</vt:i4>
      </vt:variant>
      <vt:variant>
        <vt:i4>5</vt:i4>
      </vt:variant>
      <vt:variant>
        <vt:lpwstr>https://github.com/antonblanchard/microwatt</vt:lpwstr>
      </vt:variant>
      <vt:variant>
        <vt:lpwstr/>
      </vt:variant>
      <vt:variant>
        <vt:i4>3473447</vt:i4>
      </vt:variant>
      <vt:variant>
        <vt:i4>9</vt:i4>
      </vt:variant>
      <vt:variant>
        <vt:i4>0</vt:i4>
      </vt:variant>
      <vt:variant>
        <vt:i4>5</vt:i4>
      </vt:variant>
      <vt:variant>
        <vt:lpwstr>https://www.ibm.com/support/pages/node/6493433</vt:lpwstr>
      </vt:variant>
      <vt:variant>
        <vt:lpwstr/>
      </vt:variant>
      <vt:variant>
        <vt:i4>6422587</vt:i4>
      </vt:variant>
      <vt:variant>
        <vt:i4>3</vt:i4>
      </vt:variant>
      <vt:variant>
        <vt:i4>0</vt:i4>
      </vt:variant>
      <vt:variant>
        <vt:i4>5</vt:i4>
      </vt:variant>
      <vt:variant>
        <vt:lpwstr>https://www.gem5.org/documentation/general_docs/cpu_models/O3CPU</vt:lpwstr>
      </vt:variant>
      <vt:variant>
        <vt:lpwstr/>
      </vt:variant>
      <vt:variant>
        <vt:i4>4849791</vt:i4>
      </vt:variant>
      <vt:variant>
        <vt:i4>0</vt:i4>
      </vt:variant>
      <vt:variant>
        <vt:i4>0</vt:i4>
      </vt:variant>
      <vt:variant>
        <vt:i4>5</vt:i4>
      </vt:variant>
      <vt:variant>
        <vt:lpwstr>https://www.ieee.org/conferences_events/conferences/publishing/templates.html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Wuchun Feng</dc:creator>
  <cp:keywords/>
  <dc:description/>
  <cp:lastModifiedBy>Gondhalekar, Atharva</cp:lastModifiedBy>
  <cp:revision>3</cp:revision>
  <cp:lastPrinted>2022-08-18T11:30:00Z</cp:lastPrinted>
  <dcterms:created xsi:type="dcterms:W3CDTF">2022-08-18T11:30:00Z</dcterms:created>
  <dcterms:modified xsi:type="dcterms:W3CDTF">2022-08-18T11:37:00Z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0x010100F3251A903F3D3E4295EB425E848D6059</vt:lpwstr>
  </property>
</Properties>
</file>